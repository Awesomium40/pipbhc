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0"/>
          <w:szCs w:val="20"/>
          <w:u w:val="single"/>
        </w:rPr>
        <w:id w:val="-1024864618"/>
        <w:docPartObj>
          <w:docPartGallery w:val="Table of Contents"/>
          <w:docPartUnique/>
        </w:docPartObj>
      </w:sdtPr>
      <w:sdtEndPr>
        <w:rPr>
          <w:b/>
          <w:bCs/>
          <w:noProof/>
          <w:u w:val="none"/>
        </w:rPr>
      </w:sdtEndPr>
      <w:sdtContent>
        <w:p w14:paraId="1EC46276" w14:textId="77777777" w:rsidR="00B4282B" w:rsidRPr="00CD6B60" w:rsidRDefault="00B4282B" w:rsidP="00B4282B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r w:rsidRPr="00CD6B60"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  <w:t>Table of Contents</w:t>
          </w:r>
        </w:p>
        <w:p w14:paraId="6F021E0F" w14:textId="77777777" w:rsidR="00AE10DF" w:rsidRPr="009718A9" w:rsidRDefault="00AE10DF" w:rsidP="00AE10DF">
          <w:pPr>
            <w:rPr>
              <w:sz w:val="20"/>
              <w:szCs w:val="20"/>
            </w:rPr>
          </w:pPr>
        </w:p>
        <w:p w14:paraId="48F6D8B9" w14:textId="4279A075" w:rsidR="009B184E" w:rsidRDefault="00B4282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18A9">
            <w:rPr>
              <w:sz w:val="20"/>
              <w:szCs w:val="20"/>
            </w:rPr>
            <w:fldChar w:fldCharType="begin"/>
          </w:r>
          <w:r w:rsidRPr="009718A9">
            <w:rPr>
              <w:sz w:val="20"/>
              <w:szCs w:val="20"/>
            </w:rPr>
            <w:instrText xml:space="preserve"> TOC \o "1-3" \h \z \u </w:instrText>
          </w:r>
          <w:r w:rsidRPr="009718A9">
            <w:rPr>
              <w:sz w:val="20"/>
              <w:szCs w:val="20"/>
            </w:rPr>
            <w:fldChar w:fldCharType="separate"/>
          </w:r>
          <w:hyperlink w:anchor="_Toc37921358" w:history="1">
            <w:r w:rsidR="009B184E" w:rsidRPr="009B486F">
              <w:rPr>
                <w:rStyle w:val="Hyperlink"/>
                <w:b/>
                <w:noProof/>
              </w:rPr>
              <w:t>Record Management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_Toc37921358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2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40E51490" w14:textId="7973C38E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59" w:history="1">
            <w:r w:rsidR="009B184E" w:rsidRPr="009B486F">
              <w:rPr>
                <w:rStyle w:val="Hyperlink"/>
                <w:b/>
                <w:noProof/>
              </w:rPr>
              <w:t>Behavioral Health Diagnosis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_Toc37921359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4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2F52AC9C" w14:textId="57A2ABA5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0" w:history="1">
            <w:r w:rsidR="009B184E" w:rsidRPr="009B486F">
              <w:rPr>
                <w:rStyle w:val="Hyperlink"/>
                <w:b/>
                <w:noProof/>
              </w:rPr>
              <w:t>Demographic Data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_Toc37921360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5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11B49D6A" w14:textId="262DD469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1" w:history="1">
            <w:r w:rsidR="009B184E" w:rsidRPr="009B486F">
              <w:rPr>
                <w:rStyle w:val="Hyperlink"/>
                <w:b/>
                <w:noProof/>
              </w:rPr>
              <w:t>Functioning*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_Toc37921361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6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59079C96" w14:textId="0DC5CD69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2" w:history="1">
            <w:r w:rsidR="009B184E" w:rsidRPr="009B486F">
              <w:rPr>
                <w:rStyle w:val="Hyperlink"/>
                <w:b/>
                <w:noProof/>
              </w:rPr>
              <w:t>Military and Family Deployment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_Toc37921362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11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140EFF5C" w14:textId="25709BE0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3" w:history="1">
            <w:r w:rsidR="009B184E" w:rsidRPr="009B486F">
              <w:rPr>
                <w:rStyle w:val="Hyperlink"/>
                <w:b/>
                <w:noProof/>
              </w:rPr>
              <w:t>Violence and Trauma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_Toc37921363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11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1E67303C" w14:textId="5D5FAB59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4" w:history="1">
            <w:r w:rsidR="009B184E" w:rsidRPr="009B486F">
              <w:rPr>
                <w:rStyle w:val="Hyperlink"/>
                <w:b/>
                <w:noProof/>
              </w:rPr>
              <w:t>Stability in Housing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_Toc37921364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12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77B23008" w14:textId="7E5F1BC4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5" w:history="1">
            <w:r w:rsidR="009B184E" w:rsidRPr="009B486F">
              <w:rPr>
                <w:rStyle w:val="Hyperlink"/>
                <w:b/>
                <w:noProof/>
              </w:rPr>
              <w:t>Education and Employment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_Toc37921365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14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09E992A1" w14:textId="2D1486EC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6" w:history="1">
            <w:r w:rsidR="009B184E" w:rsidRPr="009B486F">
              <w:rPr>
                <w:rStyle w:val="Hyperlink"/>
                <w:b/>
                <w:noProof/>
              </w:rPr>
              <w:t>Crime and Criminal Justice Status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_Toc37921366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15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60AAD75E" w14:textId="7EEF4DA5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7" w:history="1">
            <w:r w:rsidR="009B184E" w:rsidRPr="009B486F">
              <w:rPr>
                <w:rStyle w:val="Hyperlink"/>
                <w:b/>
                <w:noProof/>
              </w:rPr>
              <w:t>Perception of Care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_Toc37921367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16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151529C9" w14:textId="38C3B6F8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8" w:history="1">
            <w:r w:rsidR="009B184E" w:rsidRPr="009B486F">
              <w:rPr>
                <w:rStyle w:val="Hyperlink"/>
                <w:b/>
                <w:noProof/>
              </w:rPr>
              <w:t>Social Connectedness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_Toc37921368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17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67F0C86D" w14:textId="264123AC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69" w:history="1">
            <w:r w:rsidR="009B184E" w:rsidRPr="009B486F">
              <w:rPr>
                <w:rStyle w:val="Hyperlink"/>
                <w:b/>
                <w:noProof/>
              </w:rPr>
              <w:t>Section H: Program Specific Questions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_Toc37921369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18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1B45F795" w14:textId="635C1965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70" w:history="1">
            <w:r w:rsidR="009B184E" w:rsidRPr="009B486F">
              <w:rPr>
                <w:rStyle w:val="Hyperlink"/>
                <w:b/>
                <w:noProof/>
              </w:rPr>
              <w:t>Reassessment Status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_Toc37921370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22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6637DDE0" w14:textId="68A06BE8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71" w:history="1">
            <w:r w:rsidR="009B184E" w:rsidRPr="009B486F">
              <w:rPr>
                <w:rStyle w:val="Hyperlink"/>
                <w:b/>
                <w:noProof/>
              </w:rPr>
              <w:t>Clinical Discharge Status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_Toc37921371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24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0847D6E9" w14:textId="543FA66F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72" w:history="1">
            <w:r w:rsidR="009B184E" w:rsidRPr="009B486F">
              <w:rPr>
                <w:rStyle w:val="Hyperlink"/>
                <w:b/>
                <w:noProof/>
              </w:rPr>
              <w:t>Services Received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_Toc37921372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25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470C57C6" w14:textId="0AFA596B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73" w:history="1">
            <w:r w:rsidR="009B184E" w:rsidRPr="009B486F">
              <w:rPr>
                <w:rStyle w:val="Hyperlink"/>
                <w:b/>
                <w:noProof/>
              </w:rPr>
              <w:t>Mental Health Screening Scores &amp; Additional Information from Enrollment &amp; Tracking Forms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_Toc37921373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27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3F902A6F" w14:textId="64EADCF5" w:rsidR="009B184E" w:rsidRDefault="00CD190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21374" w:history="1">
            <w:r w:rsidR="009B184E" w:rsidRPr="009B486F">
              <w:rPr>
                <w:rStyle w:val="Hyperlink"/>
                <w:b/>
                <w:noProof/>
              </w:rPr>
              <w:t>Appendix – Diagnosis Categories</w:t>
            </w:r>
            <w:r w:rsidR="009B184E">
              <w:rPr>
                <w:noProof/>
                <w:webHidden/>
              </w:rPr>
              <w:tab/>
            </w:r>
            <w:r w:rsidR="009B184E">
              <w:rPr>
                <w:noProof/>
                <w:webHidden/>
              </w:rPr>
              <w:fldChar w:fldCharType="begin"/>
            </w:r>
            <w:r w:rsidR="009B184E">
              <w:rPr>
                <w:noProof/>
                <w:webHidden/>
              </w:rPr>
              <w:instrText xml:space="preserve"> PAGEREF _Toc37921374 \h </w:instrText>
            </w:r>
            <w:r w:rsidR="009B184E">
              <w:rPr>
                <w:noProof/>
                <w:webHidden/>
              </w:rPr>
            </w:r>
            <w:r w:rsidR="009B184E">
              <w:rPr>
                <w:noProof/>
                <w:webHidden/>
              </w:rPr>
              <w:fldChar w:fldCharType="separate"/>
            </w:r>
            <w:r w:rsidR="009B184E">
              <w:rPr>
                <w:noProof/>
                <w:webHidden/>
              </w:rPr>
              <w:t>29</w:t>
            </w:r>
            <w:r w:rsidR="009B184E">
              <w:rPr>
                <w:noProof/>
                <w:webHidden/>
              </w:rPr>
              <w:fldChar w:fldCharType="end"/>
            </w:r>
          </w:hyperlink>
        </w:p>
        <w:p w14:paraId="0BCCBAF9" w14:textId="77777777" w:rsidR="00B4282B" w:rsidRPr="009718A9" w:rsidRDefault="00B4282B">
          <w:pPr>
            <w:rPr>
              <w:sz w:val="20"/>
              <w:szCs w:val="20"/>
            </w:rPr>
          </w:pPr>
          <w:r w:rsidRPr="009718A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82D86F2" w14:textId="77777777" w:rsidR="00B4282B" w:rsidRPr="009718A9" w:rsidRDefault="00B4282B">
      <w:pPr>
        <w:rPr>
          <w:sz w:val="20"/>
          <w:szCs w:val="20"/>
        </w:rPr>
      </w:pPr>
    </w:p>
    <w:p w14:paraId="159EDD5D" w14:textId="77777777" w:rsidR="00B4282B" w:rsidRPr="009718A9" w:rsidRDefault="00B4282B">
      <w:pPr>
        <w:rPr>
          <w:sz w:val="20"/>
          <w:szCs w:val="20"/>
        </w:rPr>
      </w:pPr>
    </w:p>
    <w:p w14:paraId="0A9EFE66" w14:textId="77777777" w:rsidR="00B4282B" w:rsidRPr="009718A9" w:rsidRDefault="00B4282B">
      <w:pPr>
        <w:rPr>
          <w:sz w:val="20"/>
          <w:szCs w:val="20"/>
        </w:rPr>
      </w:pPr>
    </w:p>
    <w:p w14:paraId="109238B8" w14:textId="77777777" w:rsidR="00B4282B" w:rsidRPr="009718A9" w:rsidRDefault="00B4282B">
      <w:pPr>
        <w:rPr>
          <w:sz w:val="20"/>
          <w:szCs w:val="20"/>
        </w:rPr>
      </w:pPr>
    </w:p>
    <w:p w14:paraId="54969E05" w14:textId="77777777" w:rsidR="00B4282B" w:rsidRPr="009718A9" w:rsidRDefault="00B4282B">
      <w:pPr>
        <w:rPr>
          <w:sz w:val="20"/>
          <w:szCs w:val="20"/>
        </w:rPr>
      </w:pPr>
    </w:p>
    <w:p w14:paraId="313901FB" w14:textId="77777777" w:rsidR="00B4282B" w:rsidRPr="009718A9" w:rsidRDefault="00B4282B">
      <w:pPr>
        <w:rPr>
          <w:sz w:val="20"/>
          <w:szCs w:val="20"/>
        </w:rPr>
      </w:pPr>
    </w:p>
    <w:p w14:paraId="730DBDB1" w14:textId="77777777" w:rsidR="00B4282B" w:rsidRPr="009718A9" w:rsidRDefault="00B4282B">
      <w:pPr>
        <w:rPr>
          <w:sz w:val="20"/>
          <w:szCs w:val="20"/>
        </w:rPr>
      </w:pPr>
    </w:p>
    <w:p w14:paraId="71332263" w14:textId="77777777" w:rsidR="00B4282B" w:rsidRPr="009718A9" w:rsidRDefault="00B4282B">
      <w:pPr>
        <w:rPr>
          <w:sz w:val="20"/>
          <w:szCs w:val="20"/>
        </w:rPr>
      </w:pPr>
    </w:p>
    <w:p w14:paraId="51BB302B" w14:textId="77777777" w:rsidR="00B4282B" w:rsidRPr="009718A9" w:rsidRDefault="00B4282B">
      <w:pPr>
        <w:rPr>
          <w:sz w:val="20"/>
          <w:szCs w:val="20"/>
        </w:rPr>
      </w:pPr>
    </w:p>
    <w:p w14:paraId="1533B35F" w14:textId="77777777" w:rsidR="00B4282B" w:rsidRPr="009718A9" w:rsidRDefault="00B4282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496"/>
        <w:gridCol w:w="1081"/>
        <w:gridCol w:w="2987"/>
      </w:tblGrid>
      <w:tr w:rsidR="009C355A" w:rsidRPr="009718A9" w14:paraId="522E2E54" w14:textId="77777777" w:rsidTr="00397220">
        <w:trPr>
          <w:trHeight w:val="350"/>
          <w:tblHeader/>
        </w:trPr>
        <w:tc>
          <w:tcPr>
            <w:tcW w:w="12162" w:type="dxa"/>
            <w:gridSpan w:val="5"/>
          </w:tcPr>
          <w:p w14:paraId="7B74FD81" w14:textId="77777777" w:rsidR="009C355A" w:rsidRPr="009718A9" w:rsidRDefault="009C355A" w:rsidP="00397220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Toc37921358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Record Management</w:t>
            </w:r>
            <w:bookmarkEnd w:id="0"/>
          </w:p>
        </w:tc>
      </w:tr>
      <w:tr w:rsidR="009C355A" w:rsidRPr="009718A9" w14:paraId="60FA8A60" w14:textId="77777777" w:rsidTr="0062718E">
        <w:trPr>
          <w:trHeight w:val="577"/>
          <w:tblHeader/>
        </w:trPr>
        <w:tc>
          <w:tcPr>
            <w:tcW w:w="2718" w:type="dxa"/>
          </w:tcPr>
          <w:p w14:paraId="50B43F15" w14:textId="77777777" w:rsidR="009C355A" w:rsidRPr="009718A9" w:rsidRDefault="009C355A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2DE4D80E" w14:textId="77777777" w:rsidR="009C355A" w:rsidRPr="009718A9" w:rsidRDefault="009C355A" w:rsidP="00397220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496" w:type="dxa"/>
          </w:tcPr>
          <w:p w14:paraId="3F41593E" w14:textId="77777777" w:rsidR="009C355A" w:rsidRPr="009718A9" w:rsidRDefault="009C355A" w:rsidP="00397220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081" w:type="dxa"/>
          </w:tcPr>
          <w:p w14:paraId="4909764A" w14:textId="77777777" w:rsidR="009C355A" w:rsidRPr="009718A9" w:rsidRDefault="009C355A" w:rsidP="00397220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987" w:type="dxa"/>
          </w:tcPr>
          <w:p w14:paraId="0B0BDBC3" w14:textId="77777777" w:rsidR="009C355A" w:rsidRPr="009718A9" w:rsidRDefault="009C355A" w:rsidP="00397220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</w:p>
        </w:tc>
      </w:tr>
      <w:tr w:rsidR="002823C0" w:rsidRPr="009718A9" w14:paraId="68DAC246" w14:textId="77777777" w:rsidTr="0062718E">
        <w:trPr>
          <w:trHeight w:val="304"/>
        </w:trPr>
        <w:tc>
          <w:tcPr>
            <w:tcW w:w="2718" w:type="dxa"/>
          </w:tcPr>
          <w:p w14:paraId="069B6A1B" w14:textId="77777777" w:rsidR="002823C0" w:rsidRPr="009718A9" w:rsidRDefault="002823C0" w:rsidP="002823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880" w:type="dxa"/>
          </w:tcPr>
          <w:p w14:paraId="1342507F" w14:textId="77777777" w:rsidR="002823C0" w:rsidRPr="009718A9" w:rsidRDefault="002823C0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assigned to client upon enrollment into the grant</w:t>
            </w:r>
          </w:p>
        </w:tc>
        <w:tc>
          <w:tcPr>
            <w:tcW w:w="2496" w:type="dxa"/>
          </w:tcPr>
          <w:p w14:paraId="7216E4EF" w14:textId="77777777" w:rsidR="002823C0" w:rsidRPr="009718A9" w:rsidRDefault="002823C0" w:rsidP="002823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081" w:type="dxa"/>
          </w:tcPr>
          <w:p w14:paraId="7359ABFE" w14:textId="77777777" w:rsidR="002823C0" w:rsidRPr="009718A9" w:rsidRDefault="002823C0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52282330" w14:textId="40FA94C2" w:rsidR="002823C0" w:rsidRPr="009718A9" w:rsidRDefault="00C93AE2" w:rsidP="006D5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="00753A3D">
              <w:rPr>
                <w:sz w:val="20"/>
                <w:szCs w:val="20"/>
              </w:rPr>
              <w:t>digits</w:t>
            </w:r>
            <w:r w:rsidR="00763070">
              <w:rPr>
                <w:sz w:val="20"/>
                <w:szCs w:val="20"/>
              </w:rPr>
              <w:t>. IDs that start with 1 are clients from RVRC; IDs that start with 2 are clients from Clay</w:t>
            </w:r>
          </w:p>
        </w:tc>
      </w:tr>
      <w:tr w:rsidR="002823C0" w:rsidRPr="009718A9" w14:paraId="2BA47D65" w14:textId="77777777" w:rsidTr="0062718E">
        <w:trPr>
          <w:trHeight w:val="304"/>
        </w:trPr>
        <w:tc>
          <w:tcPr>
            <w:tcW w:w="2718" w:type="dxa"/>
          </w:tcPr>
          <w:p w14:paraId="2B5BEF77" w14:textId="77777777" w:rsidR="002823C0" w:rsidRDefault="00A93556" w:rsidP="002823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GrantID</w:t>
            </w:r>
            <w:proofErr w:type="spellEnd"/>
          </w:p>
        </w:tc>
        <w:tc>
          <w:tcPr>
            <w:tcW w:w="2880" w:type="dxa"/>
          </w:tcPr>
          <w:p w14:paraId="00FE81A0" w14:textId="77777777" w:rsidR="002823C0" w:rsidRDefault="00A93556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SAMHSA Grant ID</w:t>
            </w:r>
          </w:p>
        </w:tc>
        <w:tc>
          <w:tcPr>
            <w:tcW w:w="2496" w:type="dxa"/>
          </w:tcPr>
          <w:p w14:paraId="3EBF7EFD" w14:textId="77777777" w:rsidR="002823C0" w:rsidRDefault="00A93556" w:rsidP="002823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GrantID</w:t>
            </w:r>
            <w:proofErr w:type="spellEnd"/>
          </w:p>
        </w:tc>
        <w:tc>
          <w:tcPr>
            <w:tcW w:w="1081" w:type="dxa"/>
          </w:tcPr>
          <w:p w14:paraId="53777BAA" w14:textId="77777777" w:rsidR="002823C0" w:rsidRDefault="00EE5653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987" w:type="dxa"/>
          </w:tcPr>
          <w:p w14:paraId="29D00033" w14:textId="77777777" w:rsidR="002823C0" w:rsidRDefault="00A93556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93556" w:rsidRPr="009718A9" w14:paraId="6457FD6A" w14:textId="77777777" w:rsidTr="0062718E">
        <w:trPr>
          <w:trHeight w:val="304"/>
        </w:trPr>
        <w:tc>
          <w:tcPr>
            <w:tcW w:w="2718" w:type="dxa"/>
          </w:tcPr>
          <w:p w14:paraId="606B4F80" w14:textId="77777777" w:rsidR="00A93556" w:rsidRDefault="00A93556" w:rsidP="002823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SiteID</w:t>
            </w:r>
            <w:proofErr w:type="spellEnd"/>
          </w:p>
        </w:tc>
        <w:tc>
          <w:tcPr>
            <w:tcW w:w="2880" w:type="dxa"/>
          </w:tcPr>
          <w:p w14:paraId="0FD5CA1A" w14:textId="77777777" w:rsidR="00A93556" w:rsidRDefault="00A93556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ID</w:t>
            </w:r>
          </w:p>
        </w:tc>
        <w:tc>
          <w:tcPr>
            <w:tcW w:w="2496" w:type="dxa"/>
          </w:tcPr>
          <w:p w14:paraId="17B710CE" w14:textId="77777777" w:rsidR="00A93556" w:rsidRDefault="00A93556" w:rsidP="002823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SiteID</w:t>
            </w:r>
            <w:proofErr w:type="spellEnd"/>
          </w:p>
        </w:tc>
        <w:tc>
          <w:tcPr>
            <w:tcW w:w="1081" w:type="dxa"/>
          </w:tcPr>
          <w:p w14:paraId="650C5BA4" w14:textId="77777777" w:rsidR="00A93556" w:rsidRDefault="00EE5653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987" w:type="dxa"/>
          </w:tcPr>
          <w:p w14:paraId="2624943F" w14:textId="77777777" w:rsidR="00A93556" w:rsidRDefault="00A93556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93556" w:rsidRPr="009718A9" w14:paraId="320473AD" w14:textId="77777777" w:rsidTr="0062718E">
        <w:trPr>
          <w:trHeight w:val="304"/>
        </w:trPr>
        <w:tc>
          <w:tcPr>
            <w:tcW w:w="2718" w:type="dxa"/>
          </w:tcPr>
          <w:p w14:paraId="1EA1C51E" w14:textId="15533437" w:rsidR="00A93556" w:rsidRDefault="00A93556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InterviewType_07</w:t>
            </w:r>
            <w:r w:rsidR="00ED143F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3F13E22C" w14:textId="77777777" w:rsidR="00A93556" w:rsidRDefault="00A93556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Interview type</w:t>
            </w:r>
          </w:p>
        </w:tc>
        <w:tc>
          <w:tcPr>
            <w:tcW w:w="2496" w:type="dxa"/>
          </w:tcPr>
          <w:p w14:paraId="78D87664" w14:textId="77777777" w:rsidR="00A93556" w:rsidRDefault="00EE5653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InterviewType_07</w:t>
            </w:r>
          </w:p>
        </w:tc>
        <w:tc>
          <w:tcPr>
            <w:tcW w:w="1081" w:type="dxa"/>
          </w:tcPr>
          <w:p w14:paraId="2342D450" w14:textId="77777777" w:rsidR="00A93556" w:rsidRDefault="00EE5653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55D7CFD0" w14:textId="5E1A8E64" w:rsidR="00A93556" w:rsidRDefault="00321A9C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Baseline</w:t>
            </w:r>
          </w:p>
          <w:p w14:paraId="534C34BB" w14:textId="0AB056FF" w:rsidR="00321A9C" w:rsidRDefault="00321A9C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3 Month Reassessment</w:t>
            </w:r>
          </w:p>
          <w:p w14:paraId="2D8FBF6E" w14:textId="65E11783" w:rsidR="00321A9C" w:rsidRDefault="00321A9C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6 Month Reassessment</w:t>
            </w:r>
          </w:p>
          <w:p w14:paraId="7EAF9C19" w14:textId="3B1EEEC7" w:rsidR="00321A9C" w:rsidRDefault="00321A9C" w:rsidP="00282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Clinical Discharge</w:t>
            </w:r>
          </w:p>
        </w:tc>
      </w:tr>
      <w:tr w:rsidR="0062718E" w:rsidRPr="009718A9" w14:paraId="47A4A3EC" w14:textId="77777777" w:rsidTr="0062718E">
        <w:trPr>
          <w:trHeight w:val="304"/>
        </w:trPr>
        <w:tc>
          <w:tcPr>
            <w:tcW w:w="2718" w:type="dxa"/>
          </w:tcPr>
          <w:p w14:paraId="4BD7F193" w14:textId="77777777" w:rsidR="0062718E" w:rsidRDefault="0062718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ReassessmentNumber_07</w:t>
            </w:r>
          </w:p>
        </w:tc>
        <w:tc>
          <w:tcPr>
            <w:tcW w:w="2880" w:type="dxa"/>
          </w:tcPr>
          <w:p w14:paraId="365B6D31" w14:textId="77777777" w:rsidR="0062718E" w:rsidRDefault="0062718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Reassessment number</w:t>
            </w:r>
          </w:p>
        </w:tc>
        <w:tc>
          <w:tcPr>
            <w:tcW w:w="2496" w:type="dxa"/>
          </w:tcPr>
          <w:p w14:paraId="6C78D401" w14:textId="77777777" w:rsidR="0062718E" w:rsidRDefault="0062718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ReassessmentNumber_07</w:t>
            </w:r>
          </w:p>
        </w:tc>
        <w:tc>
          <w:tcPr>
            <w:tcW w:w="1081" w:type="dxa"/>
          </w:tcPr>
          <w:p w14:paraId="726A1715" w14:textId="77777777" w:rsidR="0062718E" w:rsidRDefault="0062718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6B04700C" w14:textId="034F4404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0301 = 1st 3 Month Reassessment</w:t>
            </w:r>
          </w:p>
          <w:p w14:paraId="244B5A19" w14:textId="0FE39258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0302 = 2nd 3 Month Reassessment</w:t>
            </w:r>
          </w:p>
          <w:p w14:paraId="79CC2D8C" w14:textId="26207F50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0303 = 3rd 3 Month Reassessment</w:t>
            </w:r>
          </w:p>
          <w:p w14:paraId="28FC441B" w14:textId="5FC2B741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0304 = 4th 3 Month Reassessment</w:t>
            </w:r>
          </w:p>
          <w:p w14:paraId="70CD772E" w14:textId="1BF3ADD1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0305 = 5th 3 Month Reassessment</w:t>
            </w:r>
          </w:p>
          <w:p w14:paraId="15620278" w14:textId="18A94898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0306 = 6th 3 Month Reassessment</w:t>
            </w:r>
          </w:p>
          <w:p w14:paraId="6C0578A7" w14:textId="2384B089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0307 = 7th 3 Month Reassessment</w:t>
            </w:r>
          </w:p>
          <w:p w14:paraId="28F28E50" w14:textId="3C8414A7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0308 = 8th 3 Month Reassessment</w:t>
            </w:r>
          </w:p>
          <w:p w14:paraId="7C4A5F69" w14:textId="47B1D7C2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0309 = 9th 3 Month Reassessment</w:t>
            </w:r>
          </w:p>
          <w:p w14:paraId="4C3B42DE" w14:textId="6F826FF8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0310 = 10th 3 Month Reassessment</w:t>
            </w:r>
          </w:p>
          <w:p w14:paraId="18812514" w14:textId="77740D82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0311 = 11th 3 Month Reassessment</w:t>
            </w:r>
          </w:p>
          <w:p w14:paraId="2D782F5B" w14:textId="6BB0B56B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0312 = 12th 3 Month Reassessment</w:t>
            </w:r>
          </w:p>
          <w:p w14:paraId="76BD8DA6" w14:textId="620C7579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0313 = 13th 3 Month Reassessment</w:t>
            </w:r>
          </w:p>
          <w:p w14:paraId="60F0001B" w14:textId="5DA82E7B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0314 = 14th 3 Month Reassessment</w:t>
            </w:r>
          </w:p>
          <w:p w14:paraId="7240EDBD" w14:textId="74E539C5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0315 = 15th 3 Month Reassessment</w:t>
            </w:r>
          </w:p>
          <w:p w14:paraId="3FED5502" w14:textId="1B9B8197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lastRenderedPageBreak/>
              <w:t>0316 = 16th 3 Month Reassessment</w:t>
            </w:r>
          </w:p>
          <w:p w14:paraId="0EE3168E" w14:textId="5DBB99D8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0317 = 17th 3 Month Reassessment</w:t>
            </w:r>
          </w:p>
          <w:p w14:paraId="38E4FD7C" w14:textId="0E3E6F9A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0318 = 18th 3 Month Reassessment</w:t>
            </w:r>
          </w:p>
          <w:p w14:paraId="43DD44DB" w14:textId="05A77606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0319 = 19th 3 Month Reassessment</w:t>
            </w:r>
          </w:p>
          <w:p w14:paraId="1AA751FD" w14:textId="71BBB0DF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0320 = 20th 3 Month Reassessment</w:t>
            </w:r>
          </w:p>
          <w:p w14:paraId="200114E1" w14:textId="4018216B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0321 = 21st 3 Month Reassessment</w:t>
            </w:r>
          </w:p>
          <w:p w14:paraId="648AB787" w14:textId="281354EF" w:rsidR="0062718E" w:rsidRP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0322 = 22nd 3 Month Reassessment</w:t>
            </w:r>
          </w:p>
          <w:p w14:paraId="38AFB44C" w14:textId="4C92531F" w:rsidR="0062718E" w:rsidRDefault="0062718E" w:rsidP="0062718E">
            <w:pPr>
              <w:rPr>
                <w:sz w:val="20"/>
                <w:szCs w:val="20"/>
              </w:rPr>
            </w:pPr>
            <w:r w:rsidRPr="0062718E">
              <w:rPr>
                <w:sz w:val="20"/>
                <w:szCs w:val="20"/>
              </w:rPr>
              <w:t>0323 = 23rd 3 Month Reassessment</w:t>
            </w:r>
          </w:p>
        </w:tc>
      </w:tr>
      <w:tr w:rsidR="0062718E" w:rsidRPr="009718A9" w14:paraId="29E3CD85" w14:textId="77777777" w:rsidTr="0062718E">
        <w:trPr>
          <w:trHeight w:val="304"/>
        </w:trPr>
        <w:tc>
          <w:tcPr>
            <w:tcW w:w="2718" w:type="dxa"/>
          </w:tcPr>
          <w:p w14:paraId="1231662F" w14:textId="77777777" w:rsidR="0062718E" w:rsidRPr="009718A9" w:rsidRDefault="0062718E" w:rsidP="0062718E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lastRenderedPageBreak/>
              <w:t>Assessment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0C29DD90" w14:textId="77777777" w:rsidR="0062718E" w:rsidRPr="009718A9" w:rsidRDefault="0062718E" w:rsidP="0062718E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Assessment type</w:t>
            </w:r>
          </w:p>
        </w:tc>
        <w:tc>
          <w:tcPr>
            <w:tcW w:w="2496" w:type="dxa"/>
          </w:tcPr>
          <w:p w14:paraId="3D25918A" w14:textId="77777777" w:rsidR="0062718E" w:rsidRPr="009718A9" w:rsidRDefault="0062718E" w:rsidP="0062718E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Assessment</w:t>
            </w:r>
          </w:p>
        </w:tc>
        <w:tc>
          <w:tcPr>
            <w:tcW w:w="1081" w:type="dxa"/>
          </w:tcPr>
          <w:p w14:paraId="654D25C2" w14:textId="77777777" w:rsidR="0062718E" w:rsidRPr="009718A9" w:rsidRDefault="0062718E" w:rsidP="0062718E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5BAE8061" w14:textId="5582C16A" w:rsidR="009F7FF7" w:rsidRDefault="009F7FF7" w:rsidP="0062718E">
            <w:pPr>
              <w:rPr>
                <w:ins w:id="1" w:author="Jacob Tempchin" w:date="2021-09-24T15:54:00Z"/>
                <w:sz w:val="20"/>
                <w:szCs w:val="20"/>
              </w:rPr>
            </w:pPr>
            <w:r>
              <w:rPr>
                <w:sz w:val="20"/>
                <w:szCs w:val="20"/>
              </w:rPr>
              <w:t>600 = Baseline Assessment</w:t>
            </w:r>
          </w:p>
          <w:p w14:paraId="1442D813" w14:textId="321DF408" w:rsidR="00CD1908" w:rsidRDefault="00924F4B" w:rsidP="0062718E">
            <w:pPr>
              <w:rPr>
                <w:sz w:val="20"/>
                <w:szCs w:val="20"/>
              </w:rPr>
            </w:pPr>
            <w:ins w:id="2" w:author="Jacob Tempchin" w:date="2021-09-24T15:54:00Z">
              <w:r>
                <w:rPr>
                  <w:sz w:val="20"/>
                  <w:szCs w:val="20"/>
                </w:rPr>
                <w:t>301 = 3 Month Reassessment</w:t>
              </w:r>
            </w:ins>
          </w:p>
          <w:p w14:paraId="217361D7" w14:textId="4227994B" w:rsidR="001C795E" w:rsidRDefault="001C795E" w:rsidP="001C795E">
            <w:pPr>
              <w:rPr>
                <w:ins w:id="3" w:author="Jacob Tempchin" w:date="2021-09-24T15:54:00Z"/>
                <w:sz w:val="20"/>
                <w:szCs w:val="20"/>
              </w:rPr>
            </w:pPr>
            <w:r w:rsidRPr="001C795E">
              <w:rPr>
                <w:sz w:val="20"/>
                <w:szCs w:val="20"/>
              </w:rPr>
              <w:t>302 = 6 Month Reassessment</w:t>
            </w:r>
          </w:p>
          <w:p w14:paraId="0430A98B" w14:textId="428308B0" w:rsidR="00924F4B" w:rsidRPr="001C795E" w:rsidRDefault="00924F4B" w:rsidP="001C795E">
            <w:pPr>
              <w:rPr>
                <w:sz w:val="20"/>
                <w:szCs w:val="20"/>
              </w:rPr>
            </w:pPr>
            <w:ins w:id="4" w:author="Jacob Tempchin" w:date="2021-09-24T15:54:00Z">
              <w:r>
                <w:rPr>
                  <w:sz w:val="20"/>
                  <w:szCs w:val="20"/>
                </w:rPr>
                <w:t>303 = 9 Month Reassessment</w:t>
              </w:r>
            </w:ins>
          </w:p>
          <w:p w14:paraId="560330C8" w14:textId="40F91032" w:rsidR="001C795E" w:rsidRDefault="001C795E" w:rsidP="001C795E">
            <w:pPr>
              <w:rPr>
                <w:sz w:val="20"/>
                <w:szCs w:val="20"/>
              </w:rPr>
            </w:pPr>
            <w:r w:rsidRPr="001C795E">
              <w:rPr>
                <w:sz w:val="20"/>
                <w:szCs w:val="20"/>
              </w:rPr>
              <w:t xml:space="preserve">304 = 12 Month </w:t>
            </w:r>
            <w:commentRangeStart w:id="5"/>
            <w:r w:rsidRPr="001C795E">
              <w:rPr>
                <w:sz w:val="20"/>
                <w:szCs w:val="20"/>
              </w:rPr>
              <w:t>Reassessment</w:t>
            </w:r>
            <w:commentRangeEnd w:id="5"/>
            <w:r w:rsidR="001034F2">
              <w:rPr>
                <w:rStyle w:val="CommentReference"/>
              </w:rPr>
              <w:commentReference w:id="5"/>
            </w:r>
          </w:p>
          <w:p w14:paraId="16C1F514" w14:textId="714ECB1E" w:rsidR="0062718E" w:rsidRPr="009718A9" w:rsidRDefault="0062718E" w:rsidP="0062718E">
            <w:pPr>
              <w:rPr>
                <w:sz w:val="20"/>
                <w:szCs w:val="20"/>
              </w:rPr>
            </w:pPr>
          </w:p>
        </w:tc>
        <w:bookmarkStart w:id="6" w:name="_GoBack"/>
        <w:bookmarkEnd w:id="6"/>
      </w:tr>
      <w:tr w:rsidR="0062718E" w:rsidRPr="009718A9" w14:paraId="382BAB48" w14:textId="77777777" w:rsidTr="0062718E">
        <w:trPr>
          <w:trHeight w:val="304"/>
        </w:trPr>
        <w:tc>
          <w:tcPr>
            <w:tcW w:w="2718" w:type="dxa"/>
          </w:tcPr>
          <w:p w14:paraId="23502536" w14:textId="77777777" w:rsidR="0062718E" w:rsidRDefault="0062718E" w:rsidP="0062718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ConductedInterview</w:t>
            </w:r>
            <w:proofErr w:type="spellEnd"/>
          </w:p>
        </w:tc>
        <w:tc>
          <w:tcPr>
            <w:tcW w:w="2880" w:type="dxa"/>
          </w:tcPr>
          <w:p w14:paraId="54B03D71" w14:textId="77777777" w:rsidR="0062718E" w:rsidRDefault="0062718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the interview conducted?</w:t>
            </w:r>
          </w:p>
        </w:tc>
        <w:tc>
          <w:tcPr>
            <w:tcW w:w="2496" w:type="dxa"/>
          </w:tcPr>
          <w:p w14:paraId="0831F411" w14:textId="77777777" w:rsidR="0062718E" w:rsidRDefault="0062718E" w:rsidP="0062718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ConductedInterview</w:t>
            </w:r>
            <w:proofErr w:type="spellEnd"/>
          </w:p>
        </w:tc>
        <w:tc>
          <w:tcPr>
            <w:tcW w:w="1081" w:type="dxa"/>
          </w:tcPr>
          <w:p w14:paraId="7F6CE5BF" w14:textId="77777777" w:rsidR="0062718E" w:rsidRDefault="0062718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0FB6CBB9" w14:textId="18EF7240" w:rsidR="0062718E" w:rsidRDefault="0062718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No</w:t>
            </w:r>
          </w:p>
          <w:p w14:paraId="72B22B15" w14:textId="3CF1DF9C" w:rsidR="0062718E" w:rsidRDefault="0062718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Yes</w:t>
            </w:r>
          </w:p>
        </w:tc>
      </w:tr>
      <w:tr w:rsidR="0062718E" w:rsidRPr="009718A9" w14:paraId="3A5698E7" w14:textId="77777777" w:rsidTr="0062718E">
        <w:trPr>
          <w:trHeight w:val="304"/>
        </w:trPr>
        <w:tc>
          <w:tcPr>
            <w:tcW w:w="2718" w:type="dxa"/>
          </w:tcPr>
          <w:p w14:paraId="7E56BD4C" w14:textId="77777777" w:rsidR="0062718E" w:rsidRDefault="0062718E" w:rsidP="0062718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WhyNotConducted</w:t>
            </w:r>
            <w:proofErr w:type="spellEnd"/>
          </w:p>
        </w:tc>
        <w:tc>
          <w:tcPr>
            <w:tcW w:w="2880" w:type="dxa"/>
          </w:tcPr>
          <w:p w14:paraId="60A90C23" w14:textId="77777777" w:rsidR="0062718E" w:rsidRDefault="008E3C3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not?</w:t>
            </w:r>
          </w:p>
        </w:tc>
        <w:tc>
          <w:tcPr>
            <w:tcW w:w="2496" w:type="dxa"/>
          </w:tcPr>
          <w:p w14:paraId="50437A8C" w14:textId="77777777" w:rsidR="0062718E" w:rsidRDefault="0062718E" w:rsidP="0062718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WhyNotConducted</w:t>
            </w:r>
            <w:proofErr w:type="spellEnd"/>
          </w:p>
        </w:tc>
        <w:tc>
          <w:tcPr>
            <w:tcW w:w="1081" w:type="dxa"/>
          </w:tcPr>
          <w:p w14:paraId="47C132E9" w14:textId="77777777" w:rsidR="0062718E" w:rsidRDefault="0062718E" w:rsidP="0062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59CAFD9E" w14:textId="3E6CD5DE" w:rsidR="008E3C3E" w:rsidRPr="008E3C3E" w:rsidRDefault="008E3C3E" w:rsidP="008E3C3E">
            <w:pPr>
              <w:rPr>
                <w:sz w:val="20"/>
                <w:szCs w:val="20"/>
              </w:rPr>
            </w:pPr>
            <w:r w:rsidRPr="008E3C3E">
              <w:rPr>
                <w:sz w:val="20"/>
                <w:szCs w:val="20"/>
              </w:rPr>
              <w:t>1 = Not able to obtain consent from proxy</w:t>
            </w:r>
          </w:p>
          <w:p w14:paraId="5B708298" w14:textId="5B09AE53" w:rsidR="008E3C3E" w:rsidRPr="008E3C3E" w:rsidRDefault="008E3C3E" w:rsidP="008E3C3E">
            <w:pPr>
              <w:rPr>
                <w:sz w:val="20"/>
                <w:szCs w:val="20"/>
              </w:rPr>
            </w:pPr>
            <w:r w:rsidRPr="008E3C3E">
              <w:rPr>
                <w:sz w:val="20"/>
                <w:szCs w:val="20"/>
              </w:rPr>
              <w:t>2 = Consumer was impaired or unable to provide consent</w:t>
            </w:r>
          </w:p>
          <w:p w14:paraId="064EE627" w14:textId="17D93939" w:rsidR="008E3C3E" w:rsidRPr="008E3C3E" w:rsidRDefault="008E3C3E" w:rsidP="008E3C3E">
            <w:pPr>
              <w:rPr>
                <w:sz w:val="20"/>
                <w:szCs w:val="20"/>
              </w:rPr>
            </w:pPr>
            <w:r w:rsidRPr="008E3C3E">
              <w:rPr>
                <w:sz w:val="20"/>
                <w:szCs w:val="20"/>
              </w:rPr>
              <w:t>3 = Consumer refused this interview only</w:t>
            </w:r>
          </w:p>
          <w:p w14:paraId="1BE00CFC" w14:textId="0D424445" w:rsidR="008E3C3E" w:rsidRPr="008E3C3E" w:rsidRDefault="008E3C3E" w:rsidP="008E3C3E">
            <w:pPr>
              <w:rPr>
                <w:sz w:val="20"/>
                <w:szCs w:val="20"/>
              </w:rPr>
            </w:pPr>
            <w:r w:rsidRPr="008E3C3E">
              <w:rPr>
                <w:sz w:val="20"/>
                <w:szCs w:val="20"/>
              </w:rPr>
              <w:t>4 = Consumer was not reached for interview</w:t>
            </w:r>
          </w:p>
          <w:p w14:paraId="7D5ED677" w14:textId="2A2A80CE" w:rsidR="0062718E" w:rsidRDefault="008E3C3E" w:rsidP="008E3C3E">
            <w:pPr>
              <w:rPr>
                <w:sz w:val="20"/>
                <w:szCs w:val="20"/>
              </w:rPr>
            </w:pPr>
            <w:r w:rsidRPr="008E3C3E">
              <w:rPr>
                <w:sz w:val="20"/>
                <w:szCs w:val="20"/>
              </w:rPr>
              <w:t>5 = Consumer refused all interviews</w:t>
            </w:r>
          </w:p>
        </w:tc>
      </w:tr>
      <w:tr w:rsidR="00B43C91" w:rsidRPr="009718A9" w14:paraId="3A80DCDE" w14:textId="77777777" w:rsidTr="0062718E">
        <w:trPr>
          <w:trHeight w:val="304"/>
        </w:trPr>
        <w:tc>
          <w:tcPr>
            <w:tcW w:w="2718" w:type="dxa"/>
          </w:tcPr>
          <w:p w14:paraId="37568E4B" w14:textId="77777777" w:rsidR="00B43C91" w:rsidRDefault="00B43C91" w:rsidP="00B43C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FirstReceived</w:t>
            </w:r>
            <w:r w:rsidR="00F9648D">
              <w:rPr>
                <w:sz w:val="20"/>
                <w:szCs w:val="20"/>
              </w:rPr>
              <w:t>ServiceDate</w:t>
            </w:r>
            <w:proofErr w:type="spellEnd"/>
          </w:p>
        </w:tc>
        <w:tc>
          <w:tcPr>
            <w:tcW w:w="2880" w:type="dxa"/>
          </w:tcPr>
          <w:p w14:paraId="0E9DA5D2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 &amp; year that client first received services under the grant</w:t>
            </w:r>
          </w:p>
        </w:tc>
        <w:tc>
          <w:tcPr>
            <w:tcW w:w="2496" w:type="dxa"/>
          </w:tcPr>
          <w:p w14:paraId="50EF2335" w14:textId="77777777" w:rsidR="00B43C91" w:rsidRDefault="00B43C91" w:rsidP="00B43C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FirstReceived</w:t>
            </w:r>
            <w:r w:rsidR="00F9648D">
              <w:rPr>
                <w:sz w:val="20"/>
                <w:szCs w:val="20"/>
              </w:rPr>
              <w:t>ServiceDate</w:t>
            </w:r>
            <w:proofErr w:type="spellEnd"/>
          </w:p>
        </w:tc>
        <w:tc>
          <w:tcPr>
            <w:tcW w:w="1081" w:type="dxa"/>
          </w:tcPr>
          <w:p w14:paraId="012691C2" w14:textId="77777777" w:rsidR="00B43C91" w:rsidRDefault="00F9648D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987" w:type="dxa"/>
          </w:tcPr>
          <w:p w14:paraId="3FB2695D" w14:textId="1A6FF796" w:rsidR="00B43C91" w:rsidRDefault="00604F39" w:rsidP="00B43C91">
            <w:pPr>
              <w:rPr>
                <w:sz w:val="20"/>
                <w:szCs w:val="20"/>
              </w:rPr>
            </w:pPr>
            <w:r w:rsidRPr="00604F39">
              <w:rPr>
                <w:sz w:val="20"/>
                <w:szCs w:val="20"/>
              </w:rPr>
              <w:t>MM/YYYY</w:t>
            </w:r>
          </w:p>
        </w:tc>
      </w:tr>
      <w:tr w:rsidR="00B43C91" w:rsidRPr="009718A9" w14:paraId="73A0BE26" w14:textId="77777777" w:rsidTr="0062718E">
        <w:trPr>
          <w:trHeight w:val="304"/>
        </w:trPr>
        <w:tc>
          <w:tcPr>
            <w:tcW w:w="2718" w:type="dxa"/>
          </w:tcPr>
          <w:p w14:paraId="7CA60BE8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FFY</w:t>
            </w:r>
            <w:r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0923CCA1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Federal Fiscal Year</w:t>
            </w:r>
          </w:p>
        </w:tc>
        <w:tc>
          <w:tcPr>
            <w:tcW w:w="2496" w:type="dxa"/>
          </w:tcPr>
          <w:p w14:paraId="3D6DEE04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FFY</w:t>
            </w:r>
          </w:p>
        </w:tc>
        <w:tc>
          <w:tcPr>
            <w:tcW w:w="1081" w:type="dxa"/>
          </w:tcPr>
          <w:p w14:paraId="3D50EBC4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64718FA6" w14:textId="4FAE83FB" w:rsidR="00B43C91" w:rsidRDefault="00604F39" w:rsidP="00B43C91">
            <w:pPr>
              <w:rPr>
                <w:sz w:val="20"/>
                <w:szCs w:val="20"/>
              </w:rPr>
            </w:pPr>
            <w:r w:rsidRPr="00604F39">
              <w:rPr>
                <w:sz w:val="20"/>
                <w:szCs w:val="20"/>
              </w:rPr>
              <w:t>2002 - Current Year + 1</w:t>
            </w:r>
          </w:p>
        </w:tc>
      </w:tr>
      <w:tr w:rsidR="00B43C91" w:rsidRPr="009718A9" w14:paraId="74C9AF03" w14:textId="77777777" w:rsidTr="0062718E">
        <w:trPr>
          <w:trHeight w:val="304"/>
        </w:trPr>
        <w:tc>
          <w:tcPr>
            <w:tcW w:w="2718" w:type="dxa"/>
          </w:tcPr>
          <w:p w14:paraId="78ABB8C1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</w:t>
            </w:r>
            <w:r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6EDBB52D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</w:t>
            </w:r>
          </w:p>
        </w:tc>
        <w:tc>
          <w:tcPr>
            <w:tcW w:w="2496" w:type="dxa"/>
          </w:tcPr>
          <w:p w14:paraId="7DC2834B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</w:t>
            </w:r>
          </w:p>
        </w:tc>
        <w:tc>
          <w:tcPr>
            <w:tcW w:w="1081" w:type="dxa"/>
          </w:tcPr>
          <w:p w14:paraId="2A33CF81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20AC5A10" w14:textId="5C29FBDB" w:rsidR="00B43C91" w:rsidRDefault="00F9648D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October – December</w:t>
            </w:r>
          </w:p>
          <w:p w14:paraId="0F07D542" w14:textId="51AB8671" w:rsidR="00F9648D" w:rsidRDefault="00F9648D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January – March</w:t>
            </w:r>
          </w:p>
          <w:p w14:paraId="3A8CF65B" w14:textId="4B323525" w:rsidR="00F9648D" w:rsidRDefault="00F9648D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April – June</w:t>
            </w:r>
          </w:p>
          <w:p w14:paraId="4CD3CF6F" w14:textId="42AA6BAB" w:rsidR="00F9648D" w:rsidRDefault="00F9648D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July – September</w:t>
            </w:r>
          </w:p>
        </w:tc>
      </w:tr>
      <w:tr w:rsidR="00B43C91" w:rsidRPr="009718A9" w14:paraId="77D1D30E" w14:textId="77777777" w:rsidTr="0062718E">
        <w:trPr>
          <w:trHeight w:val="304"/>
        </w:trPr>
        <w:tc>
          <w:tcPr>
            <w:tcW w:w="2718" w:type="dxa"/>
          </w:tcPr>
          <w:p w14:paraId="784BF02F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44A4312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2496" w:type="dxa"/>
          </w:tcPr>
          <w:p w14:paraId="7FFBD716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081" w:type="dxa"/>
          </w:tcPr>
          <w:p w14:paraId="7B77671E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2EBBDB1E" w14:textId="77777777" w:rsidR="00B43C91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43C91" w:rsidRPr="009718A9" w14:paraId="47B29DAE" w14:textId="77777777" w:rsidTr="0062718E">
        <w:trPr>
          <w:trHeight w:val="304"/>
        </w:trPr>
        <w:tc>
          <w:tcPr>
            <w:tcW w:w="2718" w:type="dxa"/>
          </w:tcPr>
          <w:p w14:paraId="479AB307" w14:textId="77777777" w:rsidR="00B43C91" w:rsidRPr="009718A9" w:rsidRDefault="00B43C91" w:rsidP="00B43C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ObservationDate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4D2DF99" w14:textId="77777777" w:rsidR="00B43C91" w:rsidRPr="009718A9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GPRA interview was conducted</w:t>
            </w:r>
          </w:p>
        </w:tc>
        <w:tc>
          <w:tcPr>
            <w:tcW w:w="2496" w:type="dxa"/>
          </w:tcPr>
          <w:p w14:paraId="78D8B211" w14:textId="77777777" w:rsidR="00B43C91" w:rsidRPr="009718A9" w:rsidRDefault="00B43C91" w:rsidP="00B43C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ObservationDate</w:t>
            </w:r>
            <w:proofErr w:type="spellEnd"/>
          </w:p>
        </w:tc>
        <w:tc>
          <w:tcPr>
            <w:tcW w:w="1081" w:type="dxa"/>
          </w:tcPr>
          <w:p w14:paraId="2C342CF0" w14:textId="77777777" w:rsidR="00B43C91" w:rsidRPr="009718A9" w:rsidRDefault="00B43C91" w:rsidP="00B4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987" w:type="dxa"/>
          </w:tcPr>
          <w:p w14:paraId="68ACC947" w14:textId="2F8A9E0C" w:rsidR="00B43C91" w:rsidRPr="009718A9" w:rsidRDefault="00604F39" w:rsidP="00B43C91">
            <w:pPr>
              <w:rPr>
                <w:sz w:val="20"/>
                <w:szCs w:val="20"/>
              </w:rPr>
            </w:pPr>
            <w:r w:rsidRPr="00604F39">
              <w:rPr>
                <w:sz w:val="20"/>
                <w:szCs w:val="20"/>
              </w:rPr>
              <w:t>MM/DD/YYYY</w:t>
            </w:r>
          </w:p>
        </w:tc>
      </w:tr>
      <w:tr w:rsidR="00C65FED" w:rsidRPr="009718A9" w14:paraId="6DFFBBEF" w14:textId="77777777" w:rsidTr="0062718E">
        <w:trPr>
          <w:trHeight w:val="304"/>
        </w:trPr>
        <w:tc>
          <w:tcPr>
            <w:tcW w:w="2718" w:type="dxa"/>
          </w:tcPr>
          <w:p w14:paraId="2A5803D7" w14:textId="77777777" w:rsidR="00C65FED" w:rsidRDefault="00C65FED" w:rsidP="00C65F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RecordStatus</w:t>
            </w:r>
            <w:proofErr w:type="spellEnd"/>
          </w:p>
        </w:tc>
        <w:tc>
          <w:tcPr>
            <w:tcW w:w="2880" w:type="dxa"/>
          </w:tcPr>
          <w:p w14:paraId="0D980A9A" w14:textId="77777777" w:rsidR="00C65FED" w:rsidRDefault="00C65FED" w:rsidP="00C6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status</w:t>
            </w:r>
          </w:p>
        </w:tc>
        <w:tc>
          <w:tcPr>
            <w:tcW w:w="2496" w:type="dxa"/>
          </w:tcPr>
          <w:p w14:paraId="1CDB71F7" w14:textId="77777777" w:rsidR="00C65FED" w:rsidRDefault="00C65FED" w:rsidP="00C65F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RecordStatus</w:t>
            </w:r>
            <w:proofErr w:type="spellEnd"/>
          </w:p>
        </w:tc>
        <w:tc>
          <w:tcPr>
            <w:tcW w:w="1081" w:type="dxa"/>
          </w:tcPr>
          <w:p w14:paraId="29AFD72A" w14:textId="77777777" w:rsidR="00C65FED" w:rsidRDefault="00C65FED" w:rsidP="00C6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987" w:type="dxa"/>
          </w:tcPr>
          <w:p w14:paraId="59DE3634" w14:textId="44A6165F" w:rsidR="00C65FED" w:rsidRDefault="00C65FED" w:rsidP="00C6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Active</w:t>
            </w:r>
          </w:p>
          <w:p w14:paraId="3CD261D3" w14:textId="72818714" w:rsidR="00C65FED" w:rsidRDefault="00C65FED" w:rsidP="00C6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Inactive</w:t>
            </w:r>
          </w:p>
        </w:tc>
      </w:tr>
    </w:tbl>
    <w:p w14:paraId="06D9A954" w14:textId="77777777" w:rsidR="00A128F7" w:rsidRPr="009718A9" w:rsidRDefault="00A128F7" w:rsidP="00A128F7">
      <w:pPr>
        <w:rPr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6741A566" w14:textId="77777777" w:rsidR="009C355A" w:rsidRDefault="009C355A">
      <w:pPr>
        <w:rPr>
          <w:sz w:val="20"/>
          <w:szCs w:val="20"/>
        </w:rPr>
      </w:pPr>
    </w:p>
    <w:p w14:paraId="5C73287F" w14:textId="77777777" w:rsidR="00A128F7" w:rsidRPr="009718A9" w:rsidRDefault="00A128F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496"/>
        <w:gridCol w:w="1260"/>
        <w:gridCol w:w="2808"/>
      </w:tblGrid>
      <w:tr w:rsidR="00C37F51" w:rsidRPr="009718A9" w14:paraId="285DFC9C" w14:textId="77777777" w:rsidTr="003F3DE8">
        <w:trPr>
          <w:trHeight w:val="350"/>
          <w:tblHeader/>
        </w:trPr>
        <w:tc>
          <w:tcPr>
            <w:tcW w:w="12162" w:type="dxa"/>
            <w:gridSpan w:val="5"/>
          </w:tcPr>
          <w:p w14:paraId="48E5864C" w14:textId="77777777" w:rsidR="00C37F51" w:rsidRPr="009718A9" w:rsidRDefault="00FE507F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7" w:name="_Toc37921359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Behavioral Health Diagnosis</w:t>
            </w:r>
            <w:bookmarkEnd w:id="7"/>
          </w:p>
        </w:tc>
      </w:tr>
      <w:tr w:rsidR="00C37F51" w:rsidRPr="009718A9" w14:paraId="6AE1C3BC" w14:textId="77777777" w:rsidTr="003F3DE8">
        <w:trPr>
          <w:trHeight w:val="577"/>
          <w:tblHeader/>
        </w:trPr>
        <w:tc>
          <w:tcPr>
            <w:tcW w:w="2718" w:type="dxa"/>
          </w:tcPr>
          <w:p w14:paraId="38B0AED6" w14:textId="77777777" w:rsidR="00C37F51" w:rsidRPr="009718A9" w:rsidRDefault="00C37F51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6D300A20" w14:textId="77777777" w:rsidR="00C37F51" w:rsidRPr="009718A9" w:rsidRDefault="00C37F51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496" w:type="dxa"/>
          </w:tcPr>
          <w:p w14:paraId="67016B47" w14:textId="77777777" w:rsidR="00C37F51" w:rsidRPr="009718A9" w:rsidRDefault="00C37F51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3C7D7429" w14:textId="77777777" w:rsidR="00C37F51" w:rsidRPr="009718A9" w:rsidRDefault="00C37F51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33DE1BEB" w14:textId="77777777" w:rsidR="00C37F51" w:rsidRPr="009718A9" w:rsidRDefault="00C37F51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</w:p>
        </w:tc>
      </w:tr>
      <w:tr w:rsidR="00C37F51" w:rsidRPr="009718A9" w14:paraId="03DC91D8" w14:textId="77777777" w:rsidTr="003F3DE8">
        <w:trPr>
          <w:trHeight w:val="304"/>
        </w:trPr>
        <w:tc>
          <w:tcPr>
            <w:tcW w:w="2718" w:type="dxa"/>
          </w:tcPr>
          <w:p w14:paraId="721EFA6E" w14:textId="77777777" w:rsidR="00C37F51" w:rsidRPr="009718A9" w:rsidRDefault="00C97ED5" w:rsidP="003F3D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DiagnosisOne</w:t>
            </w:r>
            <w:proofErr w:type="spellEnd"/>
            <w:r w:rsidR="00367EA0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297A46F9" w14:textId="77777777" w:rsidR="00C37F51" w:rsidRPr="009718A9" w:rsidRDefault="00C97ED5" w:rsidP="003F3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Substance use disorder diagnosis one</w:t>
            </w:r>
          </w:p>
        </w:tc>
        <w:tc>
          <w:tcPr>
            <w:tcW w:w="2496" w:type="dxa"/>
          </w:tcPr>
          <w:p w14:paraId="53017F6B" w14:textId="77777777" w:rsidR="00C37F51" w:rsidRPr="009718A9" w:rsidRDefault="00C97ED5" w:rsidP="003F3D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DiagnosisOne</w:t>
            </w:r>
            <w:proofErr w:type="spellEnd"/>
          </w:p>
        </w:tc>
        <w:tc>
          <w:tcPr>
            <w:tcW w:w="1260" w:type="dxa"/>
          </w:tcPr>
          <w:p w14:paraId="7B821837" w14:textId="77777777" w:rsidR="00C37F51" w:rsidRPr="009718A9" w:rsidRDefault="00C97ED5" w:rsidP="003F3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8E7E8D8" w14:textId="77777777" w:rsidR="00C37F51" w:rsidRPr="009718A9" w:rsidRDefault="00E3711A" w:rsidP="003F3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Appendix</w:t>
            </w:r>
          </w:p>
        </w:tc>
      </w:tr>
      <w:tr w:rsidR="00C97ED5" w:rsidRPr="009718A9" w14:paraId="595B2ACC" w14:textId="77777777" w:rsidTr="003F3DE8">
        <w:trPr>
          <w:trHeight w:val="304"/>
        </w:trPr>
        <w:tc>
          <w:tcPr>
            <w:tcW w:w="2718" w:type="dxa"/>
          </w:tcPr>
          <w:p w14:paraId="3FD3CA1C" w14:textId="77777777" w:rsidR="00C97ED5" w:rsidRDefault="00C97ED5" w:rsidP="003F3D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DiagnosisOneCategory</w:t>
            </w:r>
            <w:proofErr w:type="spellEnd"/>
          </w:p>
        </w:tc>
        <w:tc>
          <w:tcPr>
            <w:tcW w:w="2880" w:type="dxa"/>
          </w:tcPr>
          <w:p w14:paraId="3AFD6851" w14:textId="77777777" w:rsidR="00C97ED5" w:rsidRDefault="00C97ED5" w:rsidP="003F3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Substance use disorder diagnosis one category</w:t>
            </w:r>
          </w:p>
        </w:tc>
        <w:tc>
          <w:tcPr>
            <w:tcW w:w="2496" w:type="dxa"/>
          </w:tcPr>
          <w:p w14:paraId="2697C498" w14:textId="77777777" w:rsidR="00C97ED5" w:rsidRDefault="00C97ED5" w:rsidP="003F3D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DiagnosisOneCategory</w:t>
            </w:r>
            <w:proofErr w:type="spellEnd"/>
          </w:p>
        </w:tc>
        <w:tc>
          <w:tcPr>
            <w:tcW w:w="1260" w:type="dxa"/>
          </w:tcPr>
          <w:p w14:paraId="275DB48A" w14:textId="77777777" w:rsidR="00C97ED5" w:rsidRDefault="00C97ED5" w:rsidP="003F3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0E3EA3F" w14:textId="53956840" w:rsidR="00C97ED5" w:rsidRDefault="00AA1064" w:rsidP="003F3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Primary</w:t>
            </w:r>
          </w:p>
          <w:p w14:paraId="529E641A" w14:textId="72EE53AF" w:rsidR="00AA1064" w:rsidRDefault="00AA1064" w:rsidP="003F3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Secondary</w:t>
            </w:r>
          </w:p>
          <w:p w14:paraId="217324E5" w14:textId="79312960" w:rsidR="00AA1064" w:rsidRDefault="00AA1064" w:rsidP="003F3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Tertiary</w:t>
            </w:r>
          </w:p>
        </w:tc>
      </w:tr>
      <w:tr w:rsidR="00C97ED5" w:rsidRPr="009718A9" w14:paraId="58380652" w14:textId="77777777" w:rsidTr="003F3DE8">
        <w:trPr>
          <w:trHeight w:val="304"/>
        </w:trPr>
        <w:tc>
          <w:tcPr>
            <w:tcW w:w="2718" w:type="dxa"/>
          </w:tcPr>
          <w:p w14:paraId="1985CA80" w14:textId="77777777" w:rsidR="00C97ED5" w:rsidRPr="009718A9" w:rsidRDefault="00C97ED5" w:rsidP="00C97E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DiagnosisTwo</w:t>
            </w:r>
            <w:proofErr w:type="spellEnd"/>
            <w:r w:rsidR="00367EA0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3CB643AD" w14:textId="77777777" w:rsidR="00C97ED5" w:rsidRPr="009718A9" w:rsidRDefault="00C97ED5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Substance use disorder diagnosis two</w:t>
            </w:r>
          </w:p>
        </w:tc>
        <w:tc>
          <w:tcPr>
            <w:tcW w:w="2496" w:type="dxa"/>
          </w:tcPr>
          <w:p w14:paraId="374F2003" w14:textId="77777777" w:rsidR="00C97ED5" w:rsidRPr="009718A9" w:rsidRDefault="00C97ED5" w:rsidP="00C97E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DiagnosisTwo</w:t>
            </w:r>
            <w:proofErr w:type="spellEnd"/>
          </w:p>
        </w:tc>
        <w:tc>
          <w:tcPr>
            <w:tcW w:w="1260" w:type="dxa"/>
          </w:tcPr>
          <w:p w14:paraId="718BD699" w14:textId="77777777" w:rsidR="00C97ED5" w:rsidRPr="009718A9" w:rsidRDefault="00C97ED5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CB49EAD" w14:textId="77777777" w:rsidR="00C97ED5" w:rsidRPr="009718A9" w:rsidRDefault="00E3711A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Appendix</w:t>
            </w:r>
          </w:p>
        </w:tc>
      </w:tr>
      <w:tr w:rsidR="00C97ED5" w:rsidRPr="009718A9" w14:paraId="2527534B" w14:textId="77777777" w:rsidTr="003F3DE8">
        <w:trPr>
          <w:trHeight w:val="304"/>
        </w:trPr>
        <w:tc>
          <w:tcPr>
            <w:tcW w:w="2718" w:type="dxa"/>
          </w:tcPr>
          <w:p w14:paraId="78576FD2" w14:textId="77777777" w:rsidR="00C97ED5" w:rsidRDefault="00C97ED5" w:rsidP="00C97E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DiagnosisTwoCategory</w:t>
            </w:r>
            <w:proofErr w:type="spellEnd"/>
          </w:p>
        </w:tc>
        <w:tc>
          <w:tcPr>
            <w:tcW w:w="2880" w:type="dxa"/>
          </w:tcPr>
          <w:p w14:paraId="4D69CB0B" w14:textId="77777777" w:rsidR="00C97ED5" w:rsidRDefault="00C97ED5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Substance use disorder diagnosis two category</w:t>
            </w:r>
          </w:p>
        </w:tc>
        <w:tc>
          <w:tcPr>
            <w:tcW w:w="2496" w:type="dxa"/>
          </w:tcPr>
          <w:p w14:paraId="6E9F334B" w14:textId="77777777" w:rsidR="00C97ED5" w:rsidRDefault="00C97ED5" w:rsidP="00C97E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DiagnosisTwoCategory</w:t>
            </w:r>
            <w:proofErr w:type="spellEnd"/>
          </w:p>
        </w:tc>
        <w:tc>
          <w:tcPr>
            <w:tcW w:w="1260" w:type="dxa"/>
          </w:tcPr>
          <w:p w14:paraId="6C7FBD54" w14:textId="77777777" w:rsidR="00C97ED5" w:rsidRDefault="00C97ED5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B8F2DBB" w14:textId="69700A4E" w:rsidR="00AA1064" w:rsidRDefault="00AA1064" w:rsidP="00AA1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Primary</w:t>
            </w:r>
          </w:p>
          <w:p w14:paraId="3EDA66A1" w14:textId="0CD52014" w:rsidR="00AA1064" w:rsidRDefault="00AA1064" w:rsidP="00AA1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Secondary</w:t>
            </w:r>
          </w:p>
          <w:p w14:paraId="5BA00687" w14:textId="217CB530" w:rsidR="00C97ED5" w:rsidRDefault="00AA1064" w:rsidP="00AA1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Tertiary</w:t>
            </w:r>
          </w:p>
        </w:tc>
      </w:tr>
      <w:tr w:rsidR="00C97ED5" w:rsidRPr="009718A9" w14:paraId="552A9224" w14:textId="77777777" w:rsidTr="003F3DE8">
        <w:trPr>
          <w:trHeight w:val="304"/>
        </w:trPr>
        <w:tc>
          <w:tcPr>
            <w:tcW w:w="2718" w:type="dxa"/>
          </w:tcPr>
          <w:p w14:paraId="70B32D73" w14:textId="3202DEAE" w:rsidR="00C97ED5" w:rsidRPr="009718A9" w:rsidRDefault="00C97ED5" w:rsidP="00C97E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DiagnosisThree</w:t>
            </w:r>
            <w:proofErr w:type="spellEnd"/>
            <w:r w:rsidR="00ED143F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24E38060" w14:textId="77777777" w:rsidR="00C97ED5" w:rsidRPr="009718A9" w:rsidRDefault="00C97ED5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Substance use disorder diagnosis three</w:t>
            </w:r>
          </w:p>
        </w:tc>
        <w:tc>
          <w:tcPr>
            <w:tcW w:w="2496" w:type="dxa"/>
          </w:tcPr>
          <w:p w14:paraId="46C0B66C" w14:textId="77777777" w:rsidR="00C97ED5" w:rsidRPr="009718A9" w:rsidRDefault="00C97ED5" w:rsidP="00C97E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DiagnosisThree</w:t>
            </w:r>
            <w:proofErr w:type="spellEnd"/>
          </w:p>
        </w:tc>
        <w:tc>
          <w:tcPr>
            <w:tcW w:w="1260" w:type="dxa"/>
          </w:tcPr>
          <w:p w14:paraId="6A231503" w14:textId="77777777" w:rsidR="00C97ED5" w:rsidRPr="009718A9" w:rsidRDefault="00C97ED5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EEA14BD" w14:textId="77777777" w:rsidR="00C97ED5" w:rsidRPr="009718A9" w:rsidRDefault="00E3711A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Appendix</w:t>
            </w:r>
          </w:p>
        </w:tc>
      </w:tr>
      <w:tr w:rsidR="00C97ED5" w:rsidRPr="009718A9" w14:paraId="24169027" w14:textId="77777777" w:rsidTr="003F3DE8">
        <w:trPr>
          <w:trHeight w:val="304"/>
        </w:trPr>
        <w:tc>
          <w:tcPr>
            <w:tcW w:w="2718" w:type="dxa"/>
          </w:tcPr>
          <w:p w14:paraId="5D35561A" w14:textId="77777777" w:rsidR="00C97ED5" w:rsidRDefault="00C97ED5" w:rsidP="00C97E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DiagnosisThreeCategory</w:t>
            </w:r>
            <w:proofErr w:type="spellEnd"/>
          </w:p>
        </w:tc>
        <w:tc>
          <w:tcPr>
            <w:tcW w:w="2880" w:type="dxa"/>
          </w:tcPr>
          <w:p w14:paraId="62351A48" w14:textId="77777777" w:rsidR="00C97ED5" w:rsidRDefault="00C97ED5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Substance use disorder diagnosis three category</w:t>
            </w:r>
          </w:p>
        </w:tc>
        <w:tc>
          <w:tcPr>
            <w:tcW w:w="2496" w:type="dxa"/>
          </w:tcPr>
          <w:p w14:paraId="2A3E1925" w14:textId="77777777" w:rsidR="00C97ED5" w:rsidRDefault="00C97ED5" w:rsidP="00C97E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DiagnosisThreeCategory</w:t>
            </w:r>
            <w:proofErr w:type="spellEnd"/>
          </w:p>
        </w:tc>
        <w:tc>
          <w:tcPr>
            <w:tcW w:w="1260" w:type="dxa"/>
          </w:tcPr>
          <w:p w14:paraId="2B5763E1" w14:textId="77777777" w:rsidR="00C97ED5" w:rsidRDefault="00C97ED5" w:rsidP="00C97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29F747F" w14:textId="0A73C9C7" w:rsidR="00AA1064" w:rsidRDefault="00AA1064" w:rsidP="00AA1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Primary</w:t>
            </w:r>
          </w:p>
          <w:p w14:paraId="4A450A19" w14:textId="7DCFC5CC" w:rsidR="00AA1064" w:rsidRDefault="00AA1064" w:rsidP="00AA1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Secondary</w:t>
            </w:r>
          </w:p>
          <w:p w14:paraId="55A13261" w14:textId="4E0497DF" w:rsidR="00C97ED5" w:rsidRDefault="00AA1064" w:rsidP="00AA1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Tertiary</w:t>
            </w:r>
          </w:p>
        </w:tc>
      </w:tr>
    </w:tbl>
    <w:p w14:paraId="10A4E4A3" w14:textId="77777777" w:rsidR="006F0835" w:rsidRPr="009718A9" w:rsidRDefault="006F0835" w:rsidP="006F0835">
      <w:pPr>
        <w:rPr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lastRenderedPageBreak/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20E40B19" w14:textId="77777777" w:rsidR="00C37F51" w:rsidRDefault="00C37F51">
      <w:pPr>
        <w:rPr>
          <w:sz w:val="20"/>
          <w:szCs w:val="20"/>
        </w:rPr>
      </w:pPr>
    </w:p>
    <w:p w14:paraId="678A754D" w14:textId="77777777" w:rsidR="00C37F51" w:rsidRPr="009718A9" w:rsidRDefault="00C37F5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496"/>
        <w:gridCol w:w="1260"/>
        <w:gridCol w:w="2808"/>
      </w:tblGrid>
      <w:tr w:rsidR="000B72B8" w:rsidRPr="009718A9" w14:paraId="65CFF7AF" w14:textId="77777777" w:rsidTr="001841A3">
        <w:trPr>
          <w:trHeight w:val="350"/>
          <w:tblHeader/>
        </w:trPr>
        <w:tc>
          <w:tcPr>
            <w:tcW w:w="12162" w:type="dxa"/>
            <w:gridSpan w:val="5"/>
          </w:tcPr>
          <w:p w14:paraId="45C30628" w14:textId="77777777" w:rsidR="000B72B8" w:rsidRPr="009718A9" w:rsidRDefault="000B72B8" w:rsidP="00B4282B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8" w:name="_Toc37921360"/>
            <w:r w:rsidRPr="009718A9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Demographic</w:t>
            </w:r>
            <w:r w:rsidR="00FE507F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Data</w:t>
            </w:r>
            <w:bookmarkEnd w:id="8"/>
          </w:p>
        </w:tc>
      </w:tr>
      <w:tr w:rsidR="000B72B8" w:rsidRPr="009718A9" w14:paraId="6D150973" w14:textId="77777777" w:rsidTr="001841A3">
        <w:trPr>
          <w:trHeight w:val="577"/>
          <w:tblHeader/>
        </w:trPr>
        <w:tc>
          <w:tcPr>
            <w:tcW w:w="2718" w:type="dxa"/>
          </w:tcPr>
          <w:p w14:paraId="765DD587" w14:textId="77777777" w:rsidR="000B72B8" w:rsidRPr="009718A9" w:rsidRDefault="002F119D" w:rsidP="002F119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</w:t>
            </w:r>
            <w:r w:rsidR="000B72B8" w:rsidRPr="009718A9">
              <w:rPr>
                <w:sz w:val="20"/>
                <w:szCs w:val="20"/>
              </w:rPr>
              <w:t xml:space="preserve">Variable </w:t>
            </w:r>
          </w:p>
        </w:tc>
        <w:tc>
          <w:tcPr>
            <w:tcW w:w="2880" w:type="dxa"/>
          </w:tcPr>
          <w:p w14:paraId="08D59DE6" w14:textId="77777777" w:rsidR="000B72B8" w:rsidRPr="009718A9" w:rsidRDefault="000B72B8" w:rsidP="000B72B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496" w:type="dxa"/>
          </w:tcPr>
          <w:p w14:paraId="06172BCB" w14:textId="77777777" w:rsidR="000B72B8" w:rsidRPr="009718A9" w:rsidRDefault="00E674DD" w:rsidP="000B72B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41F7B6CE" w14:textId="77777777" w:rsidR="000B72B8" w:rsidRPr="009718A9" w:rsidRDefault="000B72B8" w:rsidP="000B72B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572CCF2E" w14:textId="6B5EF11A" w:rsidR="000B72B8" w:rsidRPr="009718A9" w:rsidRDefault="000B72B8" w:rsidP="000B72B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  <w:r w:rsidR="00EB0944">
              <w:rPr>
                <w:sz w:val="20"/>
                <w:szCs w:val="20"/>
              </w:rPr>
              <w:t>/Expected Range</w:t>
            </w:r>
          </w:p>
        </w:tc>
      </w:tr>
      <w:tr w:rsidR="00B62417" w:rsidRPr="009718A9" w14:paraId="3F65818D" w14:textId="77777777" w:rsidTr="001841A3">
        <w:trPr>
          <w:trHeight w:val="288"/>
        </w:trPr>
        <w:tc>
          <w:tcPr>
            <w:tcW w:w="2718" w:type="dxa"/>
          </w:tcPr>
          <w:p w14:paraId="5B1876A3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Gender</w:t>
            </w:r>
          </w:p>
        </w:tc>
        <w:tc>
          <w:tcPr>
            <w:tcW w:w="2880" w:type="dxa"/>
          </w:tcPr>
          <w:p w14:paraId="548C40C7" w14:textId="64169E1B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gender</w:t>
            </w:r>
          </w:p>
        </w:tc>
        <w:tc>
          <w:tcPr>
            <w:tcW w:w="2496" w:type="dxa"/>
          </w:tcPr>
          <w:p w14:paraId="239DEBE9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Gender</w:t>
            </w:r>
          </w:p>
        </w:tc>
        <w:tc>
          <w:tcPr>
            <w:tcW w:w="1260" w:type="dxa"/>
          </w:tcPr>
          <w:p w14:paraId="7C700668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0B2CFE5" w14:textId="71B48BFD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Male</w:t>
            </w:r>
          </w:p>
          <w:p w14:paraId="16DE77CF" w14:textId="215F9AE8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Female</w:t>
            </w:r>
          </w:p>
          <w:p w14:paraId="6FA6FE2A" w14:textId="7F3353F0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Transgender</w:t>
            </w:r>
          </w:p>
          <w:p w14:paraId="74717369" w14:textId="30B5ED13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Other</w:t>
            </w:r>
          </w:p>
        </w:tc>
      </w:tr>
      <w:tr w:rsidR="00B62417" w:rsidRPr="009718A9" w14:paraId="2D6FB4E6" w14:textId="77777777" w:rsidTr="001841A3">
        <w:trPr>
          <w:trHeight w:val="288"/>
        </w:trPr>
        <w:tc>
          <w:tcPr>
            <w:tcW w:w="2718" w:type="dxa"/>
          </w:tcPr>
          <w:p w14:paraId="3427C22F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GenderSpec</w:t>
            </w:r>
            <w:proofErr w:type="spellEnd"/>
          </w:p>
        </w:tc>
        <w:tc>
          <w:tcPr>
            <w:tcW w:w="2880" w:type="dxa"/>
          </w:tcPr>
          <w:p w14:paraId="7451553F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Other specific gender</w:t>
            </w:r>
          </w:p>
        </w:tc>
        <w:tc>
          <w:tcPr>
            <w:tcW w:w="2496" w:type="dxa"/>
          </w:tcPr>
          <w:p w14:paraId="6F40395C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GenderSpec</w:t>
            </w:r>
            <w:proofErr w:type="spellEnd"/>
          </w:p>
        </w:tc>
        <w:tc>
          <w:tcPr>
            <w:tcW w:w="1260" w:type="dxa"/>
          </w:tcPr>
          <w:p w14:paraId="0DE578C8" w14:textId="6652F57A" w:rsidR="00B62417" w:rsidRPr="009718A9" w:rsidRDefault="00F33492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808" w:type="dxa"/>
          </w:tcPr>
          <w:p w14:paraId="37575BF6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N/A</w:t>
            </w:r>
          </w:p>
        </w:tc>
      </w:tr>
      <w:tr w:rsidR="00B62417" w:rsidRPr="009718A9" w14:paraId="60337B9C" w14:textId="77777777" w:rsidTr="001841A3">
        <w:trPr>
          <w:trHeight w:val="288"/>
        </w:trPr>
        <w:tc>
          <w:tcPr>
            <w:tcW w:w="2718" w:type="dxa"/>
          </w:tcPr>
          <w:p w14:paraId="317BAECD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gender_binary</w:t>
            </w:r>
            <w:proofErr w:type="spellEnd"/>
          </w:p>
        </w:tc>
        <w:tc>
          <w:tcPr>
            <w:tcW w:w="2880" w:type="dxa"/>
          </w:tcPr>
          <w:p w14:paraId="70EDC0BE" w14:textId="7918D5E7" w:rsidR="00B62417" w:rsidRPr="009718A9" w:rsidRDefault="00B62417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s gender (M/F only)</w:t>
            </w:r>
          </w:p>
        </w:tc>
        <w:tc>
          <w:tcPr>
            <w:tcW w:w="2496" w:type="dxa"/>
          </w:tcPr>
          <w:p w14:paraId="6C0823CB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260" w:type="dxa"/>
          </w:tcPr>
          <w:p w14:paraId="0F521CCF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C27E0A1" w14:textId="376E8AD9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Male</w:t>
            </w:r>
          </w:p>
          <w:p w14:paraId="00E15982" w14:textId="5E3A6A2A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Female</w:t>
            </w:r>
          </w:p>
        </w:tc>
      </w:tr>
      <w:tr w:rsidR="00B62417" w:rsidRPr="009718A9" w14:paraId="6C4F9029" w14:textId="77777777" w:rsidTr="001841A3">
        <w:trPr>
          <w:trHeight w:val="288"/>
        </w:trPr>
        <w:tc>
          <w:tcPr>
            <w:tcW w:w="2718" w:type="dxa"/>
          </w:tcPr>
          <w:p w14:paraId="3219F008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HispanicLatino</w:t>
            </w:r>
            <w:proofErr w:type="spellEnd"/>
          </w:p>
        </w:tc>
        <w:tc>
          <w:tcPr>
            <w:tcW w:w="2880" w:type="dxa"/>
          </w:tcPr>
          <w:p w14:paraId="281A387A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Is the client Hispanic/Latino?</w:t>
            </w:r>
          </w:p>
        </w:tc>
        <w:tc>
          <w:tcPr>
            <w:tcW w:w="2496" w:type="dxa"/>
          </w:tcPr>
          <w:p w14:paraId="10F5646F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HispanicLatino</w:t>
            </w:r>
            <w:proofErr w:type="spellEnd"/>
          </w:p>
        </w:tc>
        <w:tc>
          <w:tcPr>
            <w:tcW w:w="1260" w:type="dxa"/>
          </w:tcPr>
          <w:p w14:paraId="311AAE12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794C7C5" w14:textId="68AE4E8B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51C0CB99" w14:textId="223513CA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B62417" w:rsidRPr="009718A9" w14:paraId="58922931" w14:textId="77777777" w:rsidTr="001841A3">
        <w:trPr>
          <w:trHeight w:val="288"/>
        </w:trPr>
        <w:tc>
          <w:tcPr>
            <w:tcW w:w="2718" w:type="dxa"/>
          </w:tcPr>
          <w:p w14:paraId="435A5E18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RaceEth</w:t>
            </w:r>
            <w:proofErr w:type="spellEnd"/>
          </w:p>
        </w:tc>
        <w:tc>
          <w:tcPr>
            <w:tcW w:w="2880" w:type="dxa"/>
          </w:tcPr>
          <w:p w14:paraId="7CD89974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Race/ethnicity according to federal guidelines</w:t>
            </w:r>
          </w:p>
        </w:tc>
        <w:tc>
          <w:tcPr>
            <w:tcW w:w="2496" w:type="dxa"/>
          </w:tcPr>
          <w:p w14:paraId="1C83F612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RaceWhite</w:t>
            </w:r>
            <w:proofErr w:type="spellEnd"/>
          </w:p>
          <w:p w14:paraId="0D83DEFE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RaceBlack</w:t>
            </w:r>
            <w:proofErr w:type="spellEnd"/>
          </w:p>
          <w:p w14:paraId="170E7092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RaceAsian</w:t>
            </w:r>
            <w:proofErr w:type="spellEnd"/>
          </w:p>
          <w:p w14:paraId="200150A8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RaceNativeHawaiian</w:t>
            </w:r>
            <w:proofErr w:type="spellEnd"/>
          </w:p>
          <w:p w14:paraId="6D7FF8AC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RaceAlaskaNative</w:t>
            </w:r>
            <w:proofErr w:type="spellEnd"/>
          </w:p>
          <w:p w14:paraId="6173CECD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RaceAmericanIndian</w:t>
            </w:r>
            <w:proofErr w:type="spellEnd"/>
          </w:p>
          <w:p w14:paraId="32D1731A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HispanicLatino</w:t>
            </w:r>
            <w:proofErr w:type="spellEnd"/>
          </w:p>
        </w:tc>
        <w:tc>
          <w:tcPr>
            <w:tcW w:w="1260" w:type="dxa"/>
          </w:tcPr>
          <w:p w14:paraId="2839841D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18E13F1" w14:textId="708BF3D6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White, non-Hispanic</w:t>
            </w:r>
          </w:p>
          <w:p w14:paraId="029FE25D" w14:textId="4C6A2E6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Black, non-Hispanic</w:t>
            </w:r>
          </w:p>
          <w:p w14:paraId="4ABBCD25" w14:textId="0A809778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Hispanic</w:t>
            </w:r>
          </w:p>
          <w:p w14:paraId="21B9E999" w14:textId="3704FC2F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Asian/PI, non-Hispanic</w:t>
            </w:r>
          </w:p>
          <w:p w14:paraId="7443654D" w14:textId="66C0E60A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Other, non-Hispanic, including Multiracial</w:t>
            </w:r>
          </w:p>
        </w:tc>
      </w:tr>
      <w:tr w:rsidR="00B62417" w:rsidRPr="009718A9" w14:paraId="4B1B834C" w14:textId="77777777" w:rsidTr="001841A3">
        <w:trPr>
          <w:trHeight w:val="288"/>
        </w:trPr>
        <w:tc>
          <w:tcPr>
            <w:tcW w:w="2718" w:type="dxa"/>
          </w:tcPr>
          <w:p w14:paraId="7A431E21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Ethnic</w:t>
            </w:r>
          </w:p>
        </w:tc>
        <w:tc>
          <w:tcPr>
            <w:tcW w:w="2880" w:type="dxa"/>
          </w:tcPr>
          <w:p w14:paraId="7BE7D650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Hispanic ethnic origin</w:t>
            </w:r>
          </w:p>
        </w:tc>
        <w:tc>
          <w:tcPr>
            <w:tcW w:w="2496" w:type="dxa"/>
          </w:tcPr>
          <w:p w14:paraId="0815C4DC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EthnicCentralAmerican</w:t>
            </w:r>
            <w:proofErr w:type="spellEnd"/>
          </w:p>
          <w:p w14:paraId="462DE0E5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EthnicCuban</w:t>
            </w:r>
            <w:proofErr w:type="spellEnd"/>
          </w:p>
          <w:p w14:paraId="69199B23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EthnicDominican</w:t>
            </w:r>
            <w:proofErr w:type="spellEnd"/>
          </w:p>
          <w:p w14:paraId="166187C7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EthnicMexican</w:t>
            </w:r>
            <w:proofErr w:type="spellEnd"/>
          </w:p>
          <w:p w14:paraId="36A28CA6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EthnicPuertoRican</w:t>
            </w:r>
            <w:proofErr w:type="spellEnd"/>
          </w:p>
          <w:p w14:paraId="14FA8E5B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EthnicSouthAmerican</w:t>
            </w:r>
            <w:proofErr w:type="spellEnd"/>
          </w:p>
          <w:p w14:paraId="6B33E890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EthnicOther</w:t>
            </w:r>
            <w:proofErr w:type="spellEnd"/>
          </w:p>
        </w:tc>
        <w:tc>
          <w:tcPr>
            <w:tcW w:w="1260" w:type="dxa"/>
          </w:tcPr>
          <w:p w14:paraId="416DBC4C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9DD7D50" w14:textId="2D66345A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Central American</w:t>
            </w:r>
          </w:p>
          <w:p w14:paraId="311D2767" w14:textId="04E535BB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Cuban</w:t>
            </w:r>
          </w:p>
          <w:p w14:paraId="467D5CE1" w14:textId="5CFE8BA2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Dominican</w:t>
            </w:r>
          </w:p>
          <w:p w14:paraId="526101FF" w14:textId="45E2572A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Mexican</w:t>
            </w:r>
          </w:p>
          <w:p w14:paraId="6E9680CE" w14:textId="7BB3184A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Puerto Rican</w:t>
            </w:r>
          </w:p>
          <w:p w14:paraId="1ED851A1" w14:textId="089F5CBE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6 = South American</w:t>
            </w:r>
          </w:p>
          <w:p w14:paraId="6BC04B74" w14:textId="447B9C53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7 = Other</w:t>
            </w:r>
          </w:p>
        </w:tc>
      </w:tr>
      <w:tr w:rsidR="00B62417" w:rsidRPr="009718A9" w14:paraId="3339721F" w14:textId="77777777" w:rsidTr="001841A3">
        <w:trPr>
          <w:trHeight w:val="288"/>
        </w:trPr>
        <w:tc>
          <w:tcPr>
            <w:tcW w:w="2718" w:type="dxa"/>
          </w:tcPr>
          <w:p w14:paraId="7988D2A6" w14:textId="38F118CA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Age</w:t>
            </w:r>
            <w:r w:rsidR="00E561EB">
              <w:rPr>
                <w:sz w:val="20"/>
                <w:szCs w:val="20"/>
              </w:rPr>
              <w:t>*</w:t>
            </w:r>
          </w:p>
        </w:tc>
        <w:tc>
          <w:tcPr>
            <w:tcW w:w="2880" w:type="dxa"/>
          </w:tcPr>
          <w:p w14:paraId="1106148E" w14:textId="2A867E2F" w:rsidR="00B62417" w:rsidRPr="009718A9" w:rsidRDefault="00B62417" w:rsidP="00E561E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Age</w:t>
            </w:r>
            <w:r w:rsidR="008D7A2F">
              <w:rPr>
                <w:sz w:val="20"/>
                <w:szCs w:val="20"/>
              </w:rPr>
              <w:t xml:space="preserve"> in years</w:t>
            </w:r>
            <w:r w:rsidRPr="009718A9">
              <w:rPr>
                <w:sz w:val="20"/>
                <w:szCs w:val="20"/>
              </w:rPr>
              <w:t xml:space="preserve"> at time of </w:t>
            </w:r>
            <w:r w:rsidR="00E561EB">
              <w:rPr>
                <w:sz w:val="20"/>
                <w:szCs w:val="20"/>
              </w:rPr>
              <w:t>observation</w:t>
            </w:r>
          </w:p>
        </w:tc>
        <w:tc>
          <w:tcPr>
            <w:tcW w:w="2496" w:type="dxa"/>
          </w:tcPr>
          <w:p w14:paraId="314F54F1" w14:textId="5284FF58" w:rsidR="00B62417" w:rsidRPr="009718A9" w:rsidRDefault="0056290A" w:rsidP="00B624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ObservationDate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r w:rsidR="00712CBD">
              <w:rPr>
                <w:sz w:val="20"/>
                <w:szCs w:val="20"/>
              </w:rPr>
              <w:t>DOB</w:t>
            </w:r>
          </w:p>
        </w:tc>
        <w:tc>
          <w:tcPr>
            <w:tcW w:w="1260" w:type="dxa"/>
          </w:tcPr>
          <w:p w14:paraId="4B7A74B9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3DCA883" w14:textId="25B7D464" w:rsidR="00B62417" w:rsidRPr="009718A9" w:rsidRDefault="0056290A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Years, 18-99</w:t>
            </w:r>
          </w:p>
        </w:tc>
      </w:tr>
      <w:tr w:rsidR="009A70F6" w:rsidRPr="009718A9" w14:paraId="47A6DA4F" w14:textId="77777777" w:rsidTr="001841A3">
        <w:trPr>
          <w:trHeight w:val="288"/>
        </w:trPr>
        <w:tc>
          <w:tcPr>
            <w:tcW w:w="2718" w:type="dxa"/>
          </w:tcPr>
          <w:p w14:paraId="3DDBE282" w14:textId="2E135677" w:rsidR="009A70F6" w:rsidRPr="009718A9" w:rsidRDefault="009A70F6" w:rsidP="00B624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DOB</w:t>
            </w:r>
            <w:r w:rsidR="00E561EB">
              <w:rPr>
                <w:sz w:val="20"/>
                <w:szCs w:val="20"/>
              </w:rPr>
              <w:t>_New</w:t>
            </w:r>
            <w:proofErr w:type="spellEnd"/>
          </w:p>
        </w:tc>
        <w:tc>
          <w:tcPr>
            <w:tcW w:w="2880" w:type="dxa"/>
          </w:tcPr>
          <w:p w14:paraId="378D6780" w14:textId="2BFC3747" w:rsidR="009A70F6" w:rsidRPr="009718A9" w:rsidRDefault="009A70F6" w:rsidP="00AF4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s</w:t>
            </w:r>
            <w:r w:rsidR="00642423">
              <w:rPr>
                <w:sz w:val="20"/>
                <w:szCs w:val="20"/>
              </w:rPr>
              <w:t xml:space="preserve"> </w:t>
            </w:r>
            <w:r w:rsidR="00AF4BE7">
              <w:rPr>
                <w:sz w:val="20"/>
                <w:szCs w:val="20"/>
              </w:rPr>
              <w:t>month and year</w:t>
            </w:r>
            <w:r>
              <w:rPr>
                <w:sz w:val="20"/>
                <w:szCs w:val="20"/>
              </w:rPr>
              <w:t xml:space="preserve"> of birth</w:t>
            </w:r>
          </w:p>
        </w:tc>
        <w:tc>
          <w:tcPr>
            <w:tcW w:w="2496" w:type="dxa"/>
          </w:tcPr>
          <w:p w14:paraId="46C85DE9" w14:textId="77777777" w:rsidR="009A70F6" w:rsidRDefault="009A70F6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1260" w:type="dxa"/>
          </w:tcPr>
          <w:p w14:paraId="0FC78745" w14:textId="77777777" w:rsidR="009A70F6" w:rsidRPr="009718A9" w:rsidRDefault="009A70F6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49D0A73" w14:textId="04F2D050" w:rsidR="009A70F6" w:rsidRPr="009718A9" w:rsidRDefault="00AF4BE7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 and year of birth</w:t>
            </w:r>
          </w:p>
        </w:tc>
      </w:tr>
      <w:tr w:rsidR="00712CBD" w:rsidRPr="009718A9" w14:paraId="6B4DC653" w14:textId="77777777" w:rsidTr="001841A3">
        <w:trPr>
          <w:trHeight w:val="288"/>
        </w:trPr>
        <w:tc>
          <w:tcPr>
            <w:tcW w:w="2718" w:type="dxa"/>
          </w:tcPr>
          <w:p w14:paraId="6711DE57" w14:textId="77777777" w:rsidR="00712CBD" w:rsidRPr="009718A9" w:rsidRDefault="00712CBD" w:rsidP="00B62417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Agegroup</w:t>
            </w:r>
            <w:proofErr w:type="spellEnd"/>
          </w:p>
        </w:tc>
        <w:tc>
          <w:tcPr>
            <w:tcW w:w="2880" w:type="dxa"/>
          </w:tcPr>
          <w:p w14:paraId="338BA10C" w14:textId="77777777" w:rsidR="00712CBD" w:rsidRPr="009718A9" w:rsidRDefault="00712CBD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Categorized age of client population</w:t>
            </w:r>
          </w:p>
        </w:tc>
        <w:tc>
          <w:tcPr>
            <w:tcW w:w="2496" w:type="dxa"/>
          </w:tcPr>
          <w:p w14:paraId="0EAE235A" w14:textId="77777777" w:rsidR="00712CBD" w:rsidRPr="009718A9" w:rsidRDefault="00712CBD" w:rsidP="00B624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Agegroup</w:t>
            </w:r>
            <w:proofErr w:type="spellEnd"/>
          </w:p>
        </w:tc>
        <w:tc>
          <w:tcPr>
            <w:tcW w:w="1260" w:type="dxa"/>
          </w:tcPr>
          <w:p w14:paraId="498EECF1" w14:textId="77777777" w:rsidR="00712CBD" w:rsidRPr="009718A9" w:rsidRDefault="00712CBD" w:rsidP="00B62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B24AAB4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2 = Age 10 to 12 years old</w:t>
            </w:r>
          </w:p>
          <w:p w14:paraId="18B56401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3 = Age 13 to 15 years old</w:t>
            </w:r>
          </w:p>
          <w:p w14:paraId="01CA3F14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4 = Age 16 to 25 years old</w:t>
            </w:r>
          </w:p>
          <w:p w14:paraId="46E28508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5 = Age 26 to 34 years old</w:t>
            </w:r>
          </w:p>
          <w:p w14:paraId="7B166889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6 = Age 35 to 44 years old</w:t>
            </w:r>
          </w:p>
          <w:p w14:paraId="25B53E71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7 = Age 45 to 54 years old</w:t>
            </w:r>
          </w:p>
          <w:p w14:paraId="35293378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lastRenderedPageBreak/>
              <w:t>8 = Age 55 to 64 years old</w:t>
            </w:r>
          </w:p>
          <w:p w14:paraId="08A841D6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9 = Age 65 to 74 years old</w:t>
            </w:r>
          </w:p>
          <w:p w14:paraId="39F26DE8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10 = Age 75 to 84 years old</w:t>
            </w:r>
          </w:p>
          <w:p w14:paraId="246F3BD8" w14:textId="77777777" w:rsidR="00712CBD" w:rsidRPr="00712CBD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11 = Age 85 to 94 years old</w:t>
            </w:r>
          </w:p>
          <w:p w14:paraId="5A5789C9" w14:textId="77777777" w:rsidR="00712CBD" w:rsidRPr="009718A9" w:rsidRDefault="00712CBD" w:rsidP="00712CBD">
            <w:pPr>
              <w:rPr>
                <w:sz w:val="20"/>
                <w:szCs w:val="20"/>
              </w:rPr>
            </w:pPr>
            <w:r w:rsidRPr="00712CBD">
              <w:rPr>
                <w:sz w:val="20"/>
                <w:szCs w:val="20"/>
              </w:rPr>
              <w:t>12 = Age 95 years or older</w:t>
            </w:r>
          </w:p>
        </w:tc>
      </w:tr>
      <w:tr w:rsidR="00B62417" w:rsidRPr="009718A9" w14:paraId="6AF86F1C" w14:textId="77777777" w:rsidTr="001841A3">
        <w:trPr>
          <w:trHeight w:val="288"/>
        </w:trPr>
        <w:tc>
          <w:tcPr>
            <w:tcW w:w="2718" w:type="dxa"/>
          </w:tcPr>
          <w:p w14:paraId="21BE43FB" w14:textId="033AAB6D" w:rsidR="00B62417" w:rsidRPr="009718A9" w:rsidRDefault="008D7A2F" w:rsidP="00B624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</w:t>
            </w:r>
            <w:r w:rsidRPr="009718A9">
              <w:rPr>
                <w:sz w:val="20"/>
                <w:szCs w:val="20"/>
              </w:rPr>
              <w:t>ge</w:t>
            </w:r>
            <w:r w:rsidR="00B62417" w:rsidRPr="009718A9">
              <w:rPr>
                <w:sz w:val="20"/>
                <w:szCs w:val="20"/>
              </w:rPr>
              <w:t>_cat</w:t>
            </w:r>
            <w:proofErr w:type="spellEnd"/>
          </w:p>
        </w:tc>
        <w:tc>
          <w:tcPr>
            <w:tcW w:w="2880" w:type="dxa"/>
          </w:tcPr>
          <w:p w14:paraId="1B42C855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Age of client population sorted into categories</w:t>
            </w:r>
          </w:p>
        </w:tc>
        <w:tc>
          <w:tcPr>
            <w:tcW w:w="2496" w:type="dxa"/>
          </w:tcPr>
          <w:p w14:paraId="6C0C17AE" w14:textId="77777777" w:rsidR="00B62417" w:rsidRPr="009718A9" w:rsidRDefault="00712CBD" w:rsidP="00B624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Agegroup</w:t>
            </w:r>
            <w:proofErr w:type="spellEnd"/>
          </w:p>
        </w:tc>
        <w:tc>
          <w:tcPr>
            <w:tcW w:w="1260" w:type="dxa"/>
          </w:tcPr>
          <w:p w14:paraId="26F54DE5" w14:textId="7777777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BBA2262" w14:textId="39133E5A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Less than 35</w:t>
            </w:r>
          </w:p>
          <w:p w14:paraId="1EC5DB6D" w14:textId="797B59FC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35 to 44</w:t>
            </w:r>
          </w:p>
          <w:p w14:paraId="277FA590" w14:textId="55A386E7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45 to 54</w:t>
            </w:r>
          </w:p>
          <w:p w14:paraId="66FF4B4B" w14:textId="27B5F504" w:rsidR="00B62417" w:rsidRPr="009718A9" w:rsidRDefault="00B62417" w:rsidP="00B62417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3 = 55 and Up </w:t>
            </w:r>
          </w:p>
        </w:tc>
      </w:tr>
      <w:tr w:rsidR="00B03298" w:rsidRPr="009718A9" w14:paraId="4EB43434" w14:textId="77777777" w:rsidTr="001841A3">
        <w:trPr>
          <w:trHeight w:val="288"/>
        </w:trPr>
        <w:tc>
          <w:tcPr>
            <w:tcW w:w="2718" w:type="dxa"/>
          </w:tcPr>
          <w:p w14:paraId="57CB7078" w14:textId="77777777" w:rsidR="00B03298" w:rsidRPr="009718A9" w:rsidRDefault="00B03298" w:rsidP="00B03298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SexualIdentity</w:t>
            </w:r>
            <w:proofErr w:type="spellEnd"/>
          </w:p>
        </w:tc>
        <w:tc>
          <w:tcPr>
            <w:tcW w:w="2880" w:type="dxa"/>
          </w:tcPr>
          <w:p w14:paraId="32A689A1" w14:textId="3178C54F" w:rsidR="00B03298" w:rsidRPr="009718A9" w:rsidRDefault="00B03298" w:rsidP="00B0329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sexual identity</w:t>
            </w:r>
          </w:p>
        </w:tc>
        <w:tc>
          <w:tcPr>
            <w:tcW w:w="2496" w:type="dxa"/>
          </w:tcPr>
          <w:p w14:paraId="39FABDC1" w14:textId="77777777" w:rsidR="00B03298" w:rsidRPr="009718A9" w:rsidRDefault="00B03298" w:rsidP="00B03298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SexualIdentity</w:t>
            </w:r>
            <w:proofErr w:type="spellEnd"/>
          </w:p>
        </w:tc>
        <w:tc>
          <w:tcPr>
            <w:tcW w:w="1260" w:type="dxa"/>
          </w:tcPr>
          <w:p w14:paraId="634E6DE7" w14:textId="77777777" w:rsidR="00B03298" w:rsidRPr="009718A9" w:rsidRDefault="00B03298" w:rsidP="00B0329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2DB1A1F" w14:textId="713B9E84" w:rsidR="00B03298" w:rsidRPr="009718A9" w:rsidRDefault="00B03298" w:rsidP="00B0329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Heterosexual</w:t>
            </w:r>
          </w:p>
          <w:p w14:paraId="3A8603FC" w14:textId="29E05DCC" w:rsidR="00B03298" w:rsidRPr="009718A9" w:rsidRDefault="00B03298" w:rsidP="00B0329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Lesbian or gay</w:t>
            </w:r>
          </w:p>
          <w:p w14:paraId="4253A387" w14:textId="5286F58C" w:rsidR="00B03298" w:rsidRPr="009718A9" w:rsidRDefault="00B03298" w:rsidP="00B0329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Bisexual</w:t>
            </w:r>
          </w:p>
          <w:p w14:paraId="1DB548BD" w14:textId="4B70CDC4" w:rsidR="00B03298" w:rsidRPr="009718A9" w:rsidRDefault="00B03298" w:rsidP="00B0329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Other</w:t>
            </w:r>
          </w:p>
        </w:tc>
      </w:tr>
      <w:tr w:rsidR="00ED143F" w:rsidRPr="009718A9" w14:paraId="2460DC39" w14:textId="77777777" w:rsidTr="001841A3">
        <w:trPr>
          <w:trHeight w:val="288"/>
        </w:trPr>
        <w:tc>
          <w:tcPr>
            <w:tcW w:w="2718" w:type="dxa"/>
          </w:tcPr>
          <w:p w14:paraId="397E910E" w14:textId="41CF9C52" w:rsidR="00ED143F" w:rsidRPr="009718A9" w:rsidRDefault="00ED143F" w:rsidP="00B032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SexualIdentityOther</w:t>
            </w:r>
            <w:proofErr w:type="spellEnd"/>
          </w:p>
        </w:tc>
        <w:tc>
          <w:tcPr>
            <w:tcW w:w="2880" w:type="dxa"/>
          </w:tcPr>
          <w:p w14:paraId="478F962F" w14:textId="4956B100" w:rsidR="00ED143F" w:rsidRPr="009718A9" w:rsidRDefault="00ED143F" w:rsidP="00B03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sexual identity (specified)</w:t>
            </w:r>
          </w:p>
        </w:tc>
        <w:tc>
          <w:tcPr>
            <w:tcW w:w="2496" w:type="dxa"/>
          </w:tcPr>
          <w:p w14:paraId="6A816994" w14:textId="095A60D2" w:rsidR="00ED143F" w:rsidRPr="009718A9" w:rsidRDefault="00ED143F" w:rsidP="00B032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SexualIdentityOther</w:t>
            </w:r>
            <w:proofErr w:type="spellEnd"/>
          </w:p>
        </w:tc>
        <w:tc>
          <w:tcPr>
            <w:tcW w:w="1260" w:type="dxa"/>
          </w:tcPr>
          <w:p w14:paraId="01BC512C" w14:textId="4D0C728C" w:rsidR="00ED143F" w:rsidRPr="009718A9" w:rsidRDefault="00ED143F" w:rsidP="00B03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808" w:type="dxa"/>
          </w:tcPr>
          <w:p w14:paraId="3082C8DF" w14:textId="488AE8CE" w:rsidR="00ED143F" w:rsidRPr="009718A9" w:rsidRDefault="00ED143F" w:rsidP="00B03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72439BE9" w14:textId="638D6D4D" w:rsidR="002B261B" w:rsidRPr="009718A9" w:rsidRDefault="002B261B" w:rsidP="0014761D">
      <w:pPr>
        <w:rPr>
          <w:sz w:val="20"/>
          <w:szCs w:val="20"/>
        </w:rPr>
      </w:pPr>
    </w:p>
    <w:p w14:paraId="26C11E80" w14:textId="77777777" w:rsidR="003C40A5" w:rsidRDefault="003C40A5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2755"/>
        <w:gridCol w:w="3093"/>
        <w:gridCol w:w="1235"/>
        <w:gridCol w:w="2709"/>
      </w:tblGrid>
      <w:tr w:rsidR="003F3DE8" w:rsidRPr="009718A9" w14:paraId="16C7F2E8" w14:textId="77777777" w:rsidTr="00ED74EF">
        <w:trPr>
          <w:trHeight w:val="350"/>
          <w:tblHeader/>
        </w:trPr>
        <w:tc>
          <w:tcPr>
            <w:tcW w:w="12950" w:type="dxa"/>
            <w:gridSpan w:val="5"/>
          </w:tcPr>
          <w:p w14:paraId="59BBDADB" w14:textId="77777777" w:rsidR="003F3DE8" w:rsidRPr="009718A9" w:rsidRDefault="003F3DE8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9" w:name="_Toc3792136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Functioning</w:t>
            </w:r>
            <w:r w:rsidR="008D7A2F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*</w:t>
            </w:r>
            <w:bookmarkEnd w:id="9"/>
          </w:p>
        </w:tc>
      </w:tr>
      <w:tr w:rsidR="003F3DE8" w:rsidRPr="009718A9" w14:paraId="137BF38A" w14:textId="77777777" w:rsidTr="00110241">
        <w:trPr>
          <w:trHeight w:val="577"/>
          <w:tblHeader/>
        </w:trPr>
        <w:tc>
          <w:tcPr>
            <w:tcW w:w="3158" w:type="dxa"/>
          </w:tcPr>
          <w:p w14:paraId="0FBE5E9D" w14:textId="77777777" w:rsidR="003F3DE8" w:rsidRPr="009718A9" w:rsidRDefault="003F3DE8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755" w:type="dxa"/>
          </w:tcPr>
          <w:p w14:paraId="15406695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3093" w:type="dxa"/>
          </w:tcPr>
          <w:p w14:paraId="62AC28C9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35" w:type="dxa"/>
          </w:tcPr>
          <w:p w14:paraId="01A58BE1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709" w:type="dxa"/>
          </w:tcPr>
          <w:p w14:paraId="46F3D695" w14:textId="2F84A5EE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  <w:r w:rsidR="00B82B15">
              <w:rPr>
                <w:sz w:val="20"/>
                <w:szCs w:val="20"/>
              </w:rPr>
              <w:t>/Expected Range</w:t>
            </w:r>
          </w:p>
        </w:tc>
      </w:tr>
      <w:tr w:rsidR="00ED74EF" w:rsidRPr="009718A9" w14:paraId="4452CDEA" w14:textId="77777777" w:rsidTr="00110241">
        <w:trPr>
          <w:trHeight w:val="288"/>
        </w:trPr>
        <w:tc>
          <w:tcPr>
            <w:tcW w:w="3158" w:type="dxa"/>
          </w:tcPr>
          <w:p w14:paraId="153AB92C" w14:textId="4CEC43E9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OverallHealth</w:t>
            </w:r>
            <w:proofErr w:type="spellEnd"/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08DE7DC4" w14:textId="7303A5E4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self-reported health</w:t>
            </w:r>
          </w:p>
        </w:tc>
        <w:tc>
          <w:tcPr>
            <w:tcW w:w="3093" w:type="dxa"/>
          </w:tcPr>
          <w:p w14:paraId="5A8B8532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OverallHealth</w:t>
            </w:r>
            <w:proofErr w:type="spellEnd"/>
          </w:p>
        </w:tc>
        <w:tc>
          <w:tcPr>
            <w:tcW w:w="1235" w:type="dxa"/>
          </w:tcPr>
          <w:p w14:paraId="3581A376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4968A69B" w14:textId="5D1AC11B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Excellent</w:t>
            </w:r>
          </w:p>
          <w:p w14:paraId="4ECC5FC0" w14:textId="4CC5BDFC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Very Good</w:t>
            </w:r>
          </w:p>
          <w:p w14:paraId="1182219E" w14:textId="04F1943E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Good</w:t>
            </w:r>
          </w:p>
          <w:p w14:paraId="48506E35" w14:textId="6DB254F4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Fair</w:t>
            </w:r>
          </w:p>
          <w:p w14:paraId="50A0CFDA" w14:textId="513C2068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Poor</w:t>
            </w:r>
          </w:p>
        </w:tc>
      </w:tr>
      <w:tr w:rsidR="00ED74EF" w:rsidRPr="009718A9" w14:paraId="7E9FC3E3" w14:textId="77777777" w:rsidTr="00110241">
        <w:trPr>
          <w:trHeight w:val="288"/>
        </w:trPr>
        <w:tc>
          <w:tcPr>
            <w:tcW w:w="3158" w:type="dxa"/>
          </w:tcPr>
          <w:p w14:paraId="37B25D2E" w14:textId="3F6525B8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CapableManagingHealthCareNeeds</w:t>
            </w:r>
            <w:proofErr w:type="spellEnd"/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50AD7903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well the client feels they are able to manage their health care needs</w:t>
            </w:r>
          </w:p>
        </w:tc>
        <w:tc>
          <w:tcPr>
            <w:tcW w:w="3093" w:type="dxa"/>
          </w:tcPr>
          <w:p w14:paraId="2A0856FC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CapableManagingHealthCareNeeds</w:t>
            </w:r>
            <w:proofErr w:type="spellEnd"/>
          </w:p>
        </w:tc>
        <w:tc>
          <w:tcPr>
            <w:tcW w:w="1235" w:type="dxa"/>
          </w:tcPr>
          <w:p w14:paraId="1CFDD4CB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50D94204" w14:textId="35358103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On my own most of the time</w:t>
            </w:r>
          </w:p>
          <w:p w14:paraId="39C67E3A" w14:textId="15D73FE8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 my own some of the time and with support from others some of the time</w:t>
            </w:r>
          </w:p>
          <w:p w14:paraId="0EE54AB2" w14:textId="79B3959E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With support from others most of the time</w:t>
            </w:r>
          </w:p>
          <w:p w14:paraId="0D6F370E" w14:textId="26F488C8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Rarely or never</w:t>
            </w:r>
          </w:p>
        </w:tc>
      </w:tr>
      <w:tr w:rsidR="00ED74EF" w:rsidRPr="009718A9" w14:paraId="4E0725E4" w14:textId="77777777" w:rsidTr="00110241">
        <w:trPr>
          <w:trHeight w:val="288"/>
        </w:trPr>
        <w:tc>
          <w:tcPr>
            <w:tcW w:w="3158" w:type="dxa"/>
          </w:tcPr>
          <w:p w14:paraId="522AD752" w14:textId="6E21F9C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lastRenderedPageBreak/>
              <w:t>Healthy</w:t>
            </w:r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5093485E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The client is considered to be healthy; health is excellent, very good, or good</w:t>
            </w:r>
          </w:p>
        </w:tc>
        <w:tc>
          <w:tcPr>
            <w:tcW w:w="3093" w:type="dxa"/>
          </w:tcPr>
          <w:p w14:paraId="3D4C2759" w14:textId="77777777" w:rsidR="00ED74EF" w:rsidRPr="009718A9" w:rsidRDefault="000468C6" w:rsidP="00ED74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OverallHealth</w:t>
            </w:r>
            <w:proofErr w:type="spellEnd"/>
          </w:p>
        </w:tc>
        <w:tc>
          <w:tcPr>
            <w:tcW w:w="1235" w:type="dxa"/>
          </w:tcPr>
          <w:p w14:paraId="2D8E5C12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496EF71B" w14:textId="0AF6B808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410A951C" w14:textId="3502DC9E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ED74EF" w:rsidRPr="009718A9" w14:paraId="00437E41" w14:textId="77777777" w:rsidTr="00110241">
        <w:trPr>
          <w:trHeight w:val="288"/>
        </w:trPr>
        <w:tc>
          <w:tcPr>
            <w:tcW w:w="3158" w:type="dxa"/>
          </w:tcPr>
          <w:p w14:paraId="03458A0D" w14:textId="67B426B4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FunctioningPercep</w:t>
            </w:r>
            <w:proofErr w:type="spellEnd"/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1DCDCF9E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would the client rate their level of functioning?</w:t>
            </w:r>
          </w:p>
        </w:tc>
        <w:tc>
          <w:tcPr>
            <w:tcW w:w="3093" w:type="dxa"/>
          </w:tcPr>
          <w:p w14:paraId="7BA2B165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HandlingDailyLife</w:t>
            </w:r>
            <w:proofErr w:type="spellEnd"/>
          </w:p>
          <w:p w14:paraId="2B7C6E19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ControlLife</w:t>
            </w:r>
            <w:proofErr w:type="spellEnd"/>
          </w:p>
          <w:p w14:paraId="5F98790A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DealWithCrisis</w:t>
            </w:r>
            <w:proofErr w:type="spellEnd"/>
          </w:p>
          <w:p w14:paraId="77686B2B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GetsAlongWithFamily</w:t>
            </w:r>
            <w:proofErr w:type="spellEnd"/>
          </w:p>
          <w:p w14:paraId="7BE43818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SocialSituations</w:t>
            </w:r>
            <w:proofErr w:type="spellEnd"/>
          </w:p>
          <w:p w14:paraId="7D48EB13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SchoolOrWork</w:t>
            </w:r>
            <w:proofErr w:type="spellEnd"/>
          </w:p>
          <w:p w14:paraId="716F2991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FunctioningHousing</w:t>
            </w:r>
            <w:proofErr w:type="spellEnd"/>
          </w:p>
          <w:p w14:paraId="509A8EA5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Symptoms</w:t>
            </w:r>
          </w:p>
        </w:tc>
        <w:tc>
          <w:tcPr>
            <w:tcW w:w="1235" w:type="dxa"/>
          </w:tcPr>
          <w:p w14:paraId="545F2A3B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12805F5E" w14:textId="283F7268" w:rsidR="008B5ECA" w:rsidRDefault="008B5ECA" w:rsidP="00ED74EF">
            <w:pPr>
              <w:rPr>
                <w:sz w:val="20"/>
                <w:szCs w:val="20"/>
              </w:rPr>
            </w:pPr>
            <w:r w:rsidRPr="008B5ECA">
              <w:rPr>
                <w:sz w:val="20"/>
                <w:szCs w:val="20"/>
              </w:rPr>
              <w:t>Mean = the sum of the valid responses, divided by the count of items with valid responses.</w:t>
            </w:r>
          </w:p>
          <w:p w14:paraId="61E3EE8D" w14:textId="197BA957" w:rsidR="00ED74EF" w:rsidRPr="009718A9" w:rsidRDefault="005A3FDB" w:rsidP="00ED74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2B15">
              <w:rPr>
                <w:sz w:val="20"/>
                <w:szCs w:val="20"/>
              </w:rPr>
              <w:t>-5</w:t>
            </w:r>
          </w:p>
        </w:tc>
      </w:tr>
      <w:tr w:rsidR="00ED74EF" w:rsidRPr="009718A9" w14:paraId="5AC4CD08" w14:textId="77777777" w:rsidTr="00110241">
        <w:trPr>
          <w:trHeight w:val="288"/>
        </w:trPr>
        <w:tc>
          <w:tcPr>
            <w:tcW w:w="3158" w:type="dxa"/>
          </w:tcPr>
          <w:p w14:paraId="384F2DB9" w14:textId="4B04BFE2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PosFunctioning</w:t>
            </w:r>
            <w:proofErr w:type="spellEnd"/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5099EF32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 has an acceptable level of functioning (positive)</w:t>
            </w:r>
          </w:p>
        </w:tc>
        <w:tc>
          <w:tcPr>
            <w:tcW w:w="3093" w:type="dxa"/>
          </w:tcPr>
          <w:p w14:paraId="3C7A22FC" w14:textId="77777777" w:rsidR="00ED74EF" w:rsidRPr="009718A9" w:rsidRDefault="000468C6" w:rsidP="00ED74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FunctioningPercep</w:t>
            </w:r>
            <w:proofErr w:type="spellEnd"/>
          </w:p>
        </w:tc>
        <w:tc>
          <w:tcPr>
            <w:tcW w:w="1235" w:type="dxa"/>
          </w:tcPr>
          <w:p w14:paraId="349D04E0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06D0CB5D" w14:textId="14EDA714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131654ED" w14:textId="0EEDAADA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ED74EF" w:rsidRPr="009718A9" w14:paraId="3EFACEE8" w14:textId="77777777" w:rsidTr="00110241">
        <w:trPr>
          <w:trHeight w:val="288"/>
        </w:trPr>
        <w:tc>
          <w:tcPr>
            <w:tcW w:w="3158" w:type="dxa"/>
          </w:tcPr>
          <w:p w14:paraId="4AFA89F1" w14:textId="66264D2E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K6</w:t>
            </w:r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088ABAD2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Level of psychological distress experienced by the client</w:t>
            </w:r>
          </w:p>
        </w:tc>
        <w:tc>
          <w:tcPr>
            <w:tcW w:w="3093" w:type="dxa"/>
          </w:tcPr>
          <w:p w14:paraId="4D2DBCB7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Nervous</w:t>
            </w:r>
          </w:p>
          <w:p w14:paraId="6EAD9BAF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Hopeless</w:t>
            </w:r>
          </w:p>
          <w:p w14:paraId="153A754C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Restless</w:t>
            </w:r>
          </w:p>
          <w:p w14:paraId="7EB2ADA9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Depressed</w:t>
            </w:r>
          </w:p>
          <w:p w14:paraId="27BD306C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EverythingEffort</w:t>
            </w:r>
            <w:proofErr w:type="spellEnd"/>
          </w:p>
          <w:p w14:paraId="1FF754CF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Worthless</w:t>
            </w:r>
          </w:p>
        </w:tc>
        <w:tc>
          <w:tcPr>
            <w:tcW w:w="1235" w:type="dxa"/>
          </w:tcPr>
          <w:p w14:paraId="6E7D5E2A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5A9270B6" w14:textId="26E3A429" w:rsidR="00ED74EF" w:rsidRPr="009718A9" w:rsidRDefault="00B82B15" w:rsidP="00ED74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0-24</w:t>
            </w:r>
          </w:p>
        </w:tc>
      </w:tr>
      <w:tr w:rsidR="00ED74EF" w:rsidRPr="009718A9" w14:paraId="075462A9" w14:textId="77777777" w:rsidTr="00110241">
        <w:trPr>
          <w:trHeight w:val="288"/>
        </w:trPr>
        <w:tc>
          <w:tcPr>
            <w:tcW w:w="3158" w:type="dxa"/>
          </w:tcPr>
          <w:p w14:paraId="36E07D7D" w14:textId="7028602C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NoSeriousPsychDistress</w:t>
            </w:r>
            <w:proofErr w:type="spellEnd"/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5D3AEAC4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 has not experienced any serious psychological distress (positive)</w:t>
            </w:r>
          </w:p>
        </w:tc>
        <w:tc>
          <w:tcPr>
            <w:tcW w:w="3093" w:type="dxa"/>
          </w:tcPr>
          <w:p w14:paraId="384D508C" w14:textId="77777777" w:rsidR="00ED74EF" w:rsidRPr="009718A9" w:rsidRDefault="000468C6" w:rsidP="00ED74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K6</w:t>
            </w:r>
          </w:p>
        </w:tc>
        <w:tc>
          <w:tcPr>
            <w:tcW w:w="1235" w:type="dxa"/>
          </w:tcPr>
          <w:p w14:paraId="0917E18E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7434BE21" w14:textId="5021EE71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266EE503" w14:textId="785D513C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ED74EF" w:rsidRPr="009718A9" w14:paraId="3C214D38" w14:textId="77777777" w:rsidTr="00110241">
        <w:trPr>
          <w:trHeight w:val="288"/>
        </w:trPr>
        <w:tc>
          <w:tcPr>
            <w:tcW w:w="3158" w:type="dxa"/>
          </w:tcPr>
          <w:p w14:paraId="4B599435" w14:textId="4CC400B5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PsychologicalEmotionalProblems</w:t>
            </w:r>
            <w:proofErr w:type="spellEnd"/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4697928A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much the client has been bothered by psychological or emotional problems in the past 30 days</w:t>
            </w:r>
          </w:p>
        </w:tc>
        <w:tc>
          <w:tcPr>
            <w:tcW w:w="3093" w:type="dxa"/>
          </w:tcPr>
          <w:p w14:paraId="3FDD9771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PsychologicalEmotionalProblems</w:t>
            </w:r>
            <w:proofErr w:type="spellEnd"/>
          </w:p>
        </w:tc>
        <w:tc>
          <w:tcPr>
            <w:tcW w:w="1235" w:type="dxa"/>
          </w:tcPr>
          <w:p w14:paraId="3307A5B0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476C3065" w14:textId="1E2A418D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Not at all</w:t>
            </w:r>
          </w:p>
          <w:p w14:paraId="1C897C45" w14:textId="6FD61F53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Slightly</w:t>
            </w:r>
          </w:p>
          <w:p w14:paraId="617113EB" w14:textId="3AA597F3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Moderately</w:t>
            </w:r>
          </w:p>
          <w:p w14:paraId="4A1608B2" w14:textId="18EC320C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Considerably</w:t>
            </w:r>
          </w:p>
          <w:p w14:paraId="4A5864D6" w14:textId="1D492BF6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Extremely</w:t>
            </w:r>
          </w:p>
        </w:tc>
      </w:tr>
      <w:tr w:rsidR="00110241" w:rsidRPr="009718A9" w14:paraId="39D01D94" w14:textId="77777777" w:rsidTr="00110241">
        <w:trPr>
          <w:trHeight w:val="288"/>
        </w:trPr>
        <w:tc>
          <w:tcPr>
            <w:tcW w:w="3158" w:type="dxa"/>
          </w:tcPr>
          <w:p w14:paraId="0E0B6735" w14:textId="12850122" w:rsidR="00110241" w:rsidRPr="009718A9" w:rsidRDefault="00EE2C42" w:rsidP="00110241">
            <w:pPr>
              <w:rPr>
                <w:sz w:val="20"/>
                <w:szCs w:val="20"/>
              </w:rPr>
            </w:pPr>
            <w:proofErr w:type="spellStart"/>
            <w:r w:rsidRPr="00EE2C42">
              <w:rPr>
                <w:sz w:val="20"/>
                <w:szCs w:val="20"/>
              </w:rPr>
              <w:t>PsychEmoProb</w:t>
            </w:r>
            <w:proofErr w:type="spellEnd"/>
            <w:r w:rsidR="00110241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6683022A" w14:textId="6FBE2358" w:rsidR="00110241" w:rsidRPr="009718A9" w:rsidRDefault="00110241" w:rsidP="0011024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much the client has been bothered by psychological or emotional problems in the past 30 days</w:t>
            </w:r>
          </w:p>
        </w:tc>
        <w:tc>
          <w:tcPr>
            <w:tcW w:w="3093" w:type="dxa"/>
          </w:tcPr>
          <w:p w14:paraId="4AF70203" w14:textId="6C5EEA04" w:rsidR="00110241" w:rsidRPr="009718A9" w:rsidRDefault="00110241" w:rsidP="0011024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PsychologicalEmotionalProblems</w:t>
            </w:r>
            <w:proofErr w:type="spellEnd"/>
          </w:p>
        </w:tc>
        <w:tc>
          <w:tcPr>
            <w:tcW w:w="1235" w:type="dxa"/>
          </w:tcPr>
          <w:p w14:paraId="0115177E" w14:textId="10448FD2" w:rsidR="00110241" w:rsidRPr="009718A9" w:rsidRDefault="00110241" w:rsidP="0011024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1D8350EE" w14:textId="1C568944" w:rsidR="00110241" w:rsidRPr="009718A9" w:rsidRDefault="00EE2C42" w:rsidP="00110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= </w:t>
            </w:r>
            <w:r w:rsidR="00110241" w:rsidRPr="009718A9">
              <w:rPr>
                <w:sz w:val="20"/>
                <w:szCs w:val="20"/>
              </w:rPr>
              <w:t>Not at all</w:t>
            </w:r>
            <w:r>
              <w:rPr>
                <w:sz w:val="20"/>
                <w:szCs w:val="20"/>
              </w:rPr>
              <w:t xml:space="preserve">, </w:t>
            </w:r>
            <w:r w:rsidR="00110241" w:rsidRPr="009718A9">
              <w:rPr>
                <w:sz w:val="20"/>
                <w:szCs w:val="20"/>
              </w:rPr>
              <w:t>Slightly</w:t>
            </w:r>
          </w:p>
          <w:p w14:paraId="2132ED8E" w14:textId="08AD7774" w:rsidR="00110241" w:rsidRPr="009718A9" w:rsidRDefault="00EE2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10241" w:rsidRPr="009718A9">
              <w:rPr>
                <w:sz w:val="20"/>
                <w:szCs w:val="20"/>
              </w:rPr>
              <w:t xml:space="preserve"> = Moderately</w:t>
            </w:r>
            <w:r>
              <w:rPr>
                <w:sz w:val="20"/>
                <w:szCs w:val="20"/>
              </w:rPr>
              <w:t>, c</w:t>
            </w:r>
            <w:r w:rsidR="00110241" w:rsidRPr="009718A9">
              <w:rPr>
                <w:sz w:val="20"/>
                <w:szCs w:val="20"/>
              </w:rPr>
              <w:t>onsiderably</w:t>
            </w:r>
            <w:r>
              <w:rPr>
                <w:sz w:val="20"/>
                <w:szCs w:val="20"/>
              </w:rPr>
              <w:t>, e</w:t>
            </w:r>
            <w:r w:rsidR="00110241" w:rsidRPr="009718A9">
              <w:rPr>
                <w:sz w:val="20"/>
                <w:szCs w:val="20"/>
              </w:rPr>
              <w:t>xtremely</w:t>
            </w:r>
          </w:p>
        </w:tc>
      </w:tr>
      <w:tr w:rsidR="00ED74EF" w:rsidRPr="009718A9" w14:paraId="3AE66545" w14:textId="77777777" w:rsidTr="00110241">
        <w:trPr>
          <w:trHeight w:val="288"/>
        </w:trPr>
        <w:tc>
          <w:tcPr>
            <w:tcW w:w="3158" w:type="dxa"/>
          </w:tcPr>
          <w:p w14:paraId="649C3143" w14:textId="3F509FFD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LifeQuality</w:t>
            </w:r>
            <w:proofErr w:type="spellEnd"/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571AC1F6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the client would rate their quality of life during the past 4 weeks</w:t>
            </w:r>
          </w:p>
        </w:tc>
        <w:tc>
          <w:tcPr>
            <w:tcW w:w="3093" w:type="dxa"/>
          </w:tcPr>
          <w:p w14:paraId="388FE66A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LifeQuality</w:t>
            </w:r>
            <w:proofErr w:type="spellEnd"/>
          </w:p>
        </w:tc>
        <w:tc>
          <w:tcPr>
            <w:tcW w:w="1235" w:type="dxa"/>
          </w:tcPr>
          <w:p w14:paraId="03874781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77CECEEA" w14:textId="0E6C665D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Very Poor</w:t>
            </w:r>
          </w:p>
          <w:p w14:paraId="53E4E9E8" w14:textId="50160BCC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Poor</w:t>
            </w:r>
          </w:p>
          <w:p w14:paraId="0FEE4FB6" w14:textId="0254888D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Neither Good nor Poor</w:t>
            </w:r>
          </w:p>
          <w:p w14:paraId="4474B835" w14:textId="1B6125D4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Good</w:t>
            </w:r>
          </w:p>
          <w:p w14:paraId="4CCBA0D8" w14:textId="5D57BDD4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lastRenderedPageBreak/>
              <w:t>5 = Very Good</w:t>
            </w:r>
          </w:p>
        </w:tc>
      </w:tr>
      <w:tr w:rsidR="00ED74EF" w:rsidRPr="009718A9" w14:paraId="172C7DAC" w14:textId="77777777" w:rsidTr="00110241">
        <w:trPr>
          <w:trHeight w:val="288"/>
        </w:trPr>
        <w:tc>
          <w:tcPr>
            <w:tcW w:w="3158" w:type="dxa"/>
          </w:tcPr>
          <w:p w14:paraId="33C7EA00" w14:textId="7B438111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lastRenderedPageBreak/>
              <w:t>EnoughEnergyForEverydayLife</w:t>
            </w:r>
            <w:proofErr w:type="spellEnd"/>
            <w:r w:rsidR="00642423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1768C4FD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often in the last 4 weeks the client has had enough energy for everyday life</w:t>
            </w:r>
          </w:p>
        </w:tc>
        <w:tc>
          <w:tcPr>
            <w:tcW w:w="3093" w:type="dxa"/>
          </w:tcPr>
          <w:p w14:paraId="2959E039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EnoughEnergyForEverydayLife</w:t>
            </w:r>
            <w:proofErr w:type="spellEnd"/>
          </w:p>
        </w:tc>
        <w:tc>
          <w:tcPr>
            <w:tcW w:w="1235" w:type="dxa"/>
          </w:tcPr>
          <w:p w14:paraId="77FBBB07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0F42F0F5" w14:textId="400D1270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Not at All</w:t>
            </w:r>
          </w:p>
          <w:p w14:paraId="1622B2C2" w14:textId="7B41905F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A Little</w:t>
            </w:r>
          </w:p>
          <w:p w14:paraId="4C308874" w14:textId="450190A6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Moderately</w:t>
            </w:r>
          </w:p>
          <w:p w14:paraId="7CEFAB05" w14:textId="5237440E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Mostly</w:t>
            </w:r>
          </w:p>
          <w:p w14:paraId="1180D9B4" w14:textId="36628678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Completely</w:t>
            </w:r>
          </w:p>
        </w:tc>
      </w:tr>
      <w:tr w:rsidR="00ED74EF" w:rsidRPr="009718A9" w14:paraId="65007F49" w14:textId="77777777" w:rsidTr="00110241">
        <w:trPr>
          <w:trHeight w:val="288"/>
        </w:trPr>
        <w:tc>
          <w:tcPr>
            <w:tcW w:w="3158" w:type="dxa"/>
          </w:tcPr>
          <w:p w14:paraId="20DDFA91" w14:textId="684AD77F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PerformDailyActivitiesSatisfaction</w:t>
            </w:r>
            <w:proofErr w:type="spellEnd"/>
            <w:r w:rsidR="00880B60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7EE2404C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satisfied is the client with their ability to perform daily activities over the past 4 weeks?</w:t>
            </w:r>
          </w:p>
        </w:tc>
        <w:tc>
          <w:tcPr>
            <w:tcW w:w="3093" w:type="dxa"/>
          </w:tcPr>
          <w:p w14:paraId="48C9A995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PerformDailyActivitiesSatisfaction</w:t>
            </w:r>
            <w:proofErr w:type="spellEnd"/>
          </w:p>
        </w:tc>
        <w:tc>
          <w:tcPr>
            <w:tcW w:w="1235" w:type="dxa"/>
          </w:tcPr>
          <w:p w14:paraId="7B7B8A46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4D7494C4" w14:textId="42EE78AA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Very Dissatisfied</w:t>
            </w:r>
          </w:p>
          <w:p w14:paraId="0C7C0E6E" w14:textId="2EB408CC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Dissatisfied</w:t>
            </w:r>
          </w:p>
          <w:p w14:paraId="0E4242AB" w14:textId="649C0445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Neither Satisfied nor Dissatisfied</w:t>
            </w:r>
          </w:p>
          <w:p w14:paraId="1F045026" w14:textId="01B7086B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Satisfied</w:t>
            </w:r>
          </w:p>
          <w:p w14:paraId="038373DC" w14:textId="0BA90C1D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Very Satisfied</w:t>
            </w:r>
          </w:p>
        </w:tc>
      </w:tr>
      <w:tr w:rsidR="00ED74EF" w:rsidRPr="009718A9" w14:paraId="3277B90B" w14:textId="77777777" w:rsidTr="00110241">
        <w:trPr>
          <w:trHeight w:val="288"/>
        </w:trPr>
        <w:tc>
          <w:tcPr>
            <w:tcW w:w="3158" w:type="dxa"/>
          </w:tcPr>
          <w:p w14:paraId="5F1FEE7B" w14:textId="78AC3DF6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HealthSatisfaction</w:t>
            </w:r>
            <w:proofErr w:type="spellEnd"/>
            <w:r w:rsidR="00880B60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670CD227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satisfied is the client with their health over the past 4 weeks?</w:t>
            </w:r>
          </w:p>
        </w:tc>
        <w:tc>
          <w:tcPr>
            <w:tcW w:w="3093" w:type="dxa"/>
          </w:tcPr>
          <w:p w14:paraId="71E70A77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HealthSatisfaction</w:t>
            </w:r>
            <w:proofErr w:type="spellEnd"/>
          </w:p>
        </w:tc>
        <w:tc>
          <w:tcPr>
            <w:tcW w:w="1235" w:type="dxa"/>
          </w:tcPr>
          <w:p w14:paraId="47897170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7ED1B96A" w14:textId="7D2C68C2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Very Dissatisfied</w:t>
            </w:r>
          </w:p>
          <w:p w14:paraId="4EC30EA5" w14:textId="4E3848AD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Dissatisfied</w:t>
            </w:r>
          </w:p>
          <w:p w14:paraId="2C15A297" w14:textId="69A4E88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Neither Satisfied nor Dissatisfied</w:t>
            </w:r>
          </w:p>
          <w:p w14:paraId="550B3BBE" w14:textId="4D8FCD41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Satisfied</w:t>
            </w:r>
          </w:p>
          <w:p w14:paraId="2AFFCD67" w14:textId="0AF26CFD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Very Satisfied</w:t>
            </w:r>
          </w:p>
        </w:tc>
      </w:tr>
      <w:tr w:rsidR="00ED74EF" w:rsidRPr="009718A9" w14:paraId="700D4058" w14:textId="77777777" w:rsidTr="00110241">
        <w:trPr>
          <w:trHeight w:val="288"/>
        </w:trPr>
        <w:tc>
          <w:tcPr>
            <w:tcW w:w="3158" w:type="dxa"/>
          </w:tcPr>
          <w:p w14:paraId="36029F8E" w14:textId="5BFDAAEF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SelfSatisfaction</w:t>
            </w:r>
            <w:proofErr w:type="spellEnd"/>
            <w:r w:rsidR="00880B60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1DAFEC25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satisfied has the client been with themselves over the past 4 weeks?</w:t>
            </w:r>
          </w:p>
        </w:tc>
        <w:tc>
          <w:tcPr>
            <w:tcW w:w="3093" w:type="dxa"/>
          </w:tcPr>
          <w:p w14:paraId="01030DF4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SelfSatisfaction</w:t>
            </w:r>
            <w:proofErr w:type="spellEnd"/>
          </w:p>
        </w:tc>
        <w:tc>
          <w:tcPr>
            <w:tcW w:w="1235" w:type="dxa"/>
          </w:tcPr>
          <w:p w14:paraId="6D3AFA31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0A9D1E9E" w14:textId="375C1D3B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Very Dissatisfied</w:t>
            </w:r>
          </w:p>
          <w:p w14:paraId="48AC594E" w14:textId="465252F9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Dissatisfied</w:t>
            </w:r>
          </w:p>
          <w:p w14:paraId="16EAF13C" w14:textId="2A3D4273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Neither Satisfied nor Dissatisfied</w:t>
            </w:r>
          </w:p>
          <w:p w14:paraId="4E3553DA" w14:textId="7AFD7B19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Satisfied</w:t>
            </w:r>
          </w:p>
          <w:p w14:paraId="6EDEAFDA" w14:textId="7BA8DAAF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Very Satisfied</w:t>
            </w:r>
          </w:p>
        </w:tc>
      </w:tr>
      <w:tr w:rsidR="00ED74EF" w:rsidRPr="009718A9" w14:paraId="124C711C" w14:textId="77777777" w:rsidTr="00110241">
        <w:trPr>
          <w:trHeight w:val="288"/>
        </w:trPr>
        <w:tc>
          <w:tcPr>
            <w:tcW w:w="3158" w:type="dxa"/>
          </w:tcPr>
          <w:p w14:paraId="476A5D70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RelationshipSatisfaction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568F7A10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satisfied has the client been with their personal relationships over the past 4 weeks?</w:t>
            </w:r>
          </w:p>
        </w:tc>
        <w:tc>
          <w:tcPr>
            <w:tcW w:w="3093" w:type="dxa"/>
          </w:tcPr>
          <w:p w14:paraId="594A92A0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RelationshipSatisfaction</w:t>
            </w:r>
            <w:proofErr w:type="spellEnd"/>
          </w:p>
        </w:tc>
        <w:tc>
          <w:tcPr>
            <w:tcW w:w="1235" w:type="dxa"/>
          </w:tcPr>
          <w:p w14:paraId="1CE7E3A9" w14:textId="7777777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07159494" w14:textId="1264961F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Very Dissatisfied</w:t>
            </w:r>
          </w:p>
          <w:p w14:paraId="61F19E7F" w14:textId="6B38F5C7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Dissatisfied</w:t>
            </w:r>
          </w:p>
          <w:p w14:paraId="0D5A58D7" w14:textId="38136343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Neither Satisfied nor Dissatisfied</w:t>
            </w:r>
          </w:p>
          <w:p w14:paraId="5E0ED664" w14:textId="054B98CF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Satisfied</w:t>
            </w:r>
          </w:p>
          <w:p w14:paraId="7A43B38F" w14:textId="1C408154" w:rsidR="00ED74EF" w:rsidRPr="009718A9" w:rsidRDefault="00ED74EF" w:rsidP="00ED74EF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Very Satisfied</w:t>
            </w:r>
          </w:p>
        </w:tc>
      </w:tr>
      <w:tr w:rsidR="004018AB" w:rsidRPr="009718A9" w14:paraId="1FEF74D9" w14:textId="77777777" w:rsidTr="00110241">
        <w:trPr>
          <w:trHeight w:val="288"/>
        </w:trPr>
        <w:tc>
          <w:tcPr>
            <w:tcW w:w="3158" w:type="dxa"/>
          </w:tcPr>
          <w:p w14:paraId="199BF1E7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Tobacco_Use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0E9BDD46" w14:textId="25DED812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 xml:space="preserve">s tobacco </w:t>
            </w:r>
            <w:proofErr w:type="gramStart"/>
            <w:r w:rsidRPr="009718A9">
              <w:rPr>
                <w:sz w:val="20"/>
                <w:szCs w:val="20"/>
              </w:rPr>
              <w:t>use</w:t>
            </w:r>
            <w:proofErr w:type="gramEnd"/>
            <w:r w:rsidRPr="009718A9">
              <w:rPr>
                <w:sz w:val="20"/>
                <w:szCs w:val="20"/>
              </w:rPr>
              <w:t xml:space="preserve"> in the past 30 days</w:t>
            </w:r>
          </w:p>
        </w:tc>
        <w:tc>
          <w:tcPr>
            <w:tcW w:w="3093" w:type="dxa"/>
          </w:tcPr>
          <w:p w14:paraId="0C847C4E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Tobacco_Use</w:t>
            </w:r>
            <w:proofErr w:type="spellEnd"/>
          </w:p>
        </w:tc>
        <w:tc>
          <w:tcPr>
            <w:tcW w:w="1235" w:type="dxa"/>
          </w:tcPr>
          <w:p w14:paraId="51A186D0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3CBDC888" w14:textId="3585FC32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57C2E39E" w14:textId="305BA4E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6AA318E9" w14:textId="38076A44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0DFF8DCC" w14:textId="30BD841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0A8C5E1E" w14:textId="77777777" w:rsidTr="00110241">
        <w:trPr>
          <w:trHeight w:val="288"/>
        </w:trPr>
        <w:tc>
          <w:tcPr>
            <w:tcW w:w="3158" w:type="dxa"/>
          </w:tcPr>
          <w:p w14:paraId="406262FA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lastRenderedPageBreak/>
              <w:t>Alcohol_Use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197BE8DD" w14:textId="1A168E66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alcohol use in the past 30 days</w:t>
            </w:r>
          </w:p>
        </w:tc>
        <w:tc>
          <w:tcPr>
            <w:tcW w:w="3093" w:type="dxa"/>
          </w:tcPr>
          <w:p w14:paraId="41A12A2C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Alcohol_Use</w:t>
            </w:r>
            <w:proofErr w:type="spellEnd"/>
          </w:p>
        </w:tc>
        <w:tc>
          <w:tcPr>
            <w:tcW w:w="1235" w:type="dxa"/>
          </w:tcPr>
          <w:p w14:paraId="5EDBA330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2B105409" w14:textId="43881C2A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2C74B0D1" w14:textId="5D09AEE6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13B009B6" w14:textId="424BBC4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63713F0A" w14:textId="473DE682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53870F4F" w14:textId="77777777" w:rsidTr="00110241">
        <w:trPr>
          <w:cantSplit/>
          <w:trHeight w:val="288"/>
        </w:trPr>
        <w:tc>
          <w:tcPr>
            <w:tcW w:w="3158" w:type="dxa"/>
          </w:tcPr>
          <w:p w14:paraId="46036590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Al_Use_5orMore_Male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0B5C15CA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Number of times male clients had 5 or more drinks in a day</w:t>
            </w:r>
          </w:p>
        </w:tc>
        <w:tc>
          <w:tcPr>
            <w:tcW w:w="3093" w:type="dxa"/>
          </w:tcPr>
          <w:p w14:paraId="66BC9D01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Al_Use_5orMore_Male</w:t>
            </w:r>
          </w:p>
        </w:tc>
        <w:tc>
          <w:tcPr>
            <w:tcW w:w="1235" w:type="dxa"/>
          </w:tcPr>
          <w:p w14:paraId="6CE01929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6C322604" w14:textId="624005E9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5AE9457D" w14:textId="7EC33836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421BA4C0" w14:textId="4CC344A3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398C3982" w14:textId="71E5010E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3FF68F05" w14:textId="77777777" w:rsidTr="00110241">
        <w:trPr>
          <w:trHeight w:val="288"/>
        </w:trPr>
        <w:tc>
          <w:tcPr>
            <w:tcW w:w="3158" w:type="dxa"/>
          </w:tcPr>
          <w:p w14:paraId="7F6336CB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Al_Use_4orMore_Female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1C39F592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Number of times female clients had 4 or more drinks in a day</w:t>
            </w:r>
          </w:p>
        </w:tc>
        <w:tc>
          <w:tcPr>
            <w:tcW w:w="3093" w:type="dxa"/>
          </w:tcPr>
          <w:p w14:paraId="768EA433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Al_Use_4orMore_Female</w:t>
            </w:r>
          </w:p>
        </w:tc>
        <w:tc>
          <w:tcPr>
            <w:tcW w:w="1235" w:type="dxa"/>
          </w:tcPr>
          <w:p w14:paraId="593E2147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3F8F783C" w14:textId="6E7280DD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7E046EA9" w14:textId="0D5FDABD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0B163392" w14:textId="1A443532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6DC52A59" w14:textId="6C195D9F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792687B4" w14:textId="77777777" w:rsidTr="00110241">
        <w:trPr>
          <w:trHeight w:val="288"/>
        </w:trPr>
        <w:tc>
          <w:tcPr>
            <w:tcW w:w="3158" w:type="dxa"/>
          </w:tcPr>
          <w:p w14:paraId="70D981DD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Cannabis_Use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6357ED53" w14:textId="7D827FC0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 xml:space="preserve">s cannabis </w:t>
            </w:r>
            <w:proofErr w:type="gramStart"/>
            <w:r w:rsidRPr="009718A9">
              <w:rPr>
                <w:sz w:val="20"/>
                <w:szCs w:val="20"/>
              </w:rPr>
              <w:t>use</w:t>
            </w:r>
            <w:proofErr w:type="gramEnd"/>
            <w:r w:rsidRPr="009718A9">
              <w:rPr>
                <w:sz w:val="20"/>
                <w:szCs w:val="20"/>
              </w:rPr>
              <w:t xml:space="preserve"> in the past 30 days</w:t>
            </w:r>
          </w:p>
        </w:tc>
        <w:tc>
          <w:tcPr>
            <w:tcW w:w="3093" w:type="dxa"/>
          </w:tcPr>
          <w:p w14:paraId="3F3874AD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Cannabis_Use</w:t>
            </w:r>
            <w:proofErr w:type="spellEnd"/>
          </w:p>
        </w:tc>
        <w:tc>
          <w:tcPr>
            <w:tcW w:w="1235" w:type="dxa"/>
          </w:tcPr>
          <w:p w14:paraId="73E0DD6C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149B6A81" w14:textId="77DD65C2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29518A7E" w14:textId="03429FE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383ABD05" w14:textId="2D73A0B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407239F7" w14:textId="41E972F9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745171F3" w14:textId="77777777" w:rsidTr="00110241">
        <w:trPr>
          <w:trHeight w:val="288"/>
        </w:trPr>
        <w:tc>
          <w:tcPr>
            <w:tcW w:w="3158" w:type="dxa"/>
          </w:tcPr>
          <w:p w14:paraId="5630EF76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Cocaine_Use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2E5F7170" w14:textId="7C0A15F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 xml:space="preserve">s cocaine </w:t>
            </w:r>
            <w:proofErr w:type="gramStart"/>
            <w:r w:rsidRPr="009718A9">
              <w:rPr>
                <w:sz w:val="20"/>
                <w:szCs w:val="20"/>
              </w:rPr>
              <w:t>use</w:t>
            </w:r>
            <w:proofErr w:type="gramEnd"/>
            <w:r w:rsidRPr="009718A9">
              <w:rPr>
                <w:sz w:val="20"/>
                <w:szCs w:val="20"/>
              </w:rPr>
              <w:t xml:space="preserve"> in the past 30 days</w:t>
            </w:r>
          </w:p>
        </w:tc>
        <w:tc>
          <w:tcPr>
            <w:tcW w:w="3093" w:type="dxa"/>
          </w:tcPr>
          <w:p w14:paraId="1E8F9AEC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Cocaine_Use</w:t>
            </w:r>
            <w:proofErr w:type="spellEnd"/>
          </w:p>
        </w:tc>
        <w:tc>
          <w:tcPr>
            <w:tcW w:w="1235" w:type="dxa"/>
          </w:tcPr>
          <w:p w14:paraId="06372349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0C5148F1" w14:textId="1C3CFFE6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2567F97A" w14:textId="1E4E6B78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20DA9271" w14:textId="29CF5B0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7C30B9B6" w14:textId="30ED271A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544D8C0F" w14:textId="77777777" w:rsidTr="00110241">
        <w:trPr>
          <w:trHeight w:val="288"/>
        </w:trPr>
        <w:tc>
          <w:tcPr>
            <w:tcW w:w="3158" w:type="dxa"/>
          </w:tcPr>
          <w:p w14:paraId="738D7AC6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Stimulants_Use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15ABF5BE" w14:textId="401626BE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stimulant use in the past 30 days</w:t>
            </w:r>
          </w:p>
        </w:tc>
        <w:tc>
          <w:tcPr>
            <w:tcW w:w="3093" w:type="dxa"/>
          </w:tcPr>
          <w:p w14:paraId="00FF3E96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Stimulants_Use</w:t>
            </w:r>
            <w:proofErr w:type="spellEnd"/>
          </w:p>
        </w:tc>
        <w:tc>
          <w:tcPr>
            <w:tcW w:w="1235" w:type="dxa"/>
          </w:tcPr>
          <w:p w14:paraId="5B10BBAF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2BFD1573" w14:textId="421ED701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272C98CC" w14:textId="0DD03E2D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74EE908A" w14:textId="21A210A3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7F2BF471" w14:textId="18E7C37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4AE90B92" w14:textId="77777777" w:rsidTr="00110241">
        <w:trPr>
          <w:trHeight w:val="288"/>
        </w:trPr>
        <w:tc>
          <w:tcPr>
            <w:tcW w:w="3158" w:type="dxa"/>
          </w:tcPr>
          <w:p w14:paraId="3E0302C7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Meth_Use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148E5247" w14:textId="79EE47F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 xml:space="preserve">s meth </w:t>
            </w:r>
            <w:proofErr w:type="gramStart"/>
            <w:r w:rsidRPr="009718A9">
              <w:rPr>
                <w:sz w:val="20"/>
                <w:szCs w:val="20"/>
              </w:rPr>
              <w:t>use</w:t>
            </w:r>
            <w:proofErr w:type="gramEnd"/>
            <w:r w:rsidRPr="009718A9">
              <w:rPr>
                <w:sz w:val="20"/>
                <w:szCs w:val="20"/>
              </w:rPr>
              <w:t xml:space="preserve"> in the past 30 days</w:t>
            </w:r>
          </w:p>
        </w:tc>
        <w:tc>
          <w:tcPr>
            <w:tcW w:w="3093" w:type="dxa"/>
          </w:tcPr>
          <w:p w14:paraId="32F73A4C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Meth_Use</w:t>
            </w:r>
            <w:proofErr w:type="spellEnd"/>
          </w:p>
        </w:tc>
        <w:tc>
          <w:tcPr>
            <w:tcW w:w="1235" w:type="dxa"/>
          </w:tcPr>
          <w:p w14:paraId="51843A8B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58C6C488" w14:textId="7D5F9763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5C6E6DAC" w14:textId="7A26AF7C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13723847" w14:textId="5C2F01F1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1FE5B8A3" w14:textId="1AF3A6E9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7F4122FA" w14:textId="77777777" w:rsidTr="00110241">
        <w:trPr>
          <w:trHeight w:val="288"/>
        </w:trPr>
        <w:tc>
          <w:tcPr>
            <w:tcW w:w="3158" w:type="dxa"/>
          </w:tcPr>
          <w:p w14:paraId="696DCF61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Inhalants_Use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34B9B94B" w14:textId="09C832F1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inhalant use in the past 30 days</w:t>
            </w:r>
          </w:p>
        </w:tc>
        <w:tc>
          <w:tcPr>
            <w:tcW w:w="3093" w:type="dxa"/>
          </w:tcPr>
          <w:p w14:paraId="54065227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Inhalants_Use</w:t>
            </w:r>
            <w:proofErr w:type="spellEnd"/>
          </w:p>
        </w:tc>
        <w:tc>
          <w:tcPr>
            <w:tcW w:w="1235" w:type="dxa"/>
          </w:tcPr>
          <w:p w14:paraId="118A8F31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0BA4094B" w14:textId="78054A28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2F054875" w14:textId="4709D143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78B96B8B" w14:textId="545F06B4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7C5FB8CA" w14:textId="47BECEFC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220A974B" w14:textId="77777777" w:rsidTr="00110241">
        <w:trPr>
          <w:trHeight w:val="288"/>
        </w:trPr>
        <w:tc>
          <w:tcPr>
            <w:tcW w:w="3158" w:type="dxa"/>
          </w:tcPr>
          <w:p w14:paraId="00E7CBEF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Sedatives_Use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57872DB8" w14:textId="11AA109D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sedative use in the past 30 days</w:t>
            </w:r>
          </w:p>
        </w:tc>
        <w:tc>
          <w:tcPr>
            <w:tcW w:w="3093" w:type="dxa"/>
          </w:tcPr>
          <w:p w14:paraId="77F1D7E3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Sedatives_Use</w:t>
            </w:r>
            <w:proofErr w:type="spellEnd"/>
          </w:p>
        </w:tc>
        <w:tc>
          <w:tcPr>
            <w:tcW w:w="1235" w:type="dxa"/>
          </w:tcPr>
          <w:p w14:paraId="13F42849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18BA4613" w14:textId="47B2863B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3D1EFA4E" w14:textId="6FB42B1E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68754D0A" w14:textId="16DA69DC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77195624" w14:textId="414319E6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lastRenderedPageBreak/>
              <w:t>4 = Daily or Almost Daily</w:t>
            </w:r>
          </w:p>
        </w:tc>
      </w:tr>
      <w:tr w:rsidR="004018AB" w:rsidRPr="009718A9" w14:paraId="4F57E890" w14:textId="77777777" w:rsidTr="00110241">
        <w:trPr>
          <w:cantSplit/>
          <w:trHeight w:val="288"/>
        </w:trPr>
        <w:tc>
          <w:tcPr>
            <w:tcW w:w="3158" w:type="dxa"/>
          </w:tcPr>
          <w:p w14:paraId="0B5AE799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lastRenderedPageBreak/>
              <w:t>Hallucinogens_Use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397399C5" w14:textId="46ABE56E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 xml:space="preserve">s hallucinogen </w:t>
            </w:r>
            <w:proofErr w:type="gramStart"/>
            <w:r w:rsidRPr="009718A9">
              <w:rPr>
                <w:sz w:val="20"/>
                <w:szCs w:val="20"/>
              </w:rPr>
              <w:t>use</w:t>
            </w:r>
            <w:proofErr w:type="gramEnd"/>
            <w:r w:rsidRPr="009718A9">
              <w:rPr>
                <w:sz w:val="20"/>
                <w:szCs w:val="20"/>
              </w:rPr>
              <w:t xml:space="preserve"> in the past 30 days</w:t>
            </w:r>
          </w:p>
        </w:tc>
        <w:tc>
          <w:tcPr>
            <w:tcW w:w="3093" w:type="dxa"/>
          </w:tcPr>
          <w:p w14:paraId="22DEF575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Hallucinogens_Use</w:t>
            </w:r>
            <w:proofErr w:type="spellEnd"/>
          </w:p>
        </w:tc>
        <w:tc>
          <w:tcPr>
            <w:tcW w:w="1235" w:type="dxa"/>
          </w:tcPr>
          <w:p w14:paraId="5E7B49A4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3AC50500" w14:textId="172780BE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335DA479" w14:textId="683A9DBF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2A7B76C6" w14:textId="08C71B29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5D8841F9" w14:textId="0B8B42E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20635659" w14:textId="77777777" w:rsidTr="00110241">
        <w:trPr>
          <w:trHeight w:val="288"/>
        </w:trPr>
        <w:tc>
          <w:tcPr>
            <w:tcW w:w="3158" w:type="dxa"/>
          </w:tcPr>
          <w:p w14:paraId="7A81C6DB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StreetOpioids_Use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5FB6CB00" w14:textId="30A7B87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street opioid (heroin) use in the past 30 days</w:t>
            </w:r>
          </w:p>
        </w:tc>
        <w:tc>
          <w:tcPr>
            <w:tcW w:w="3093" w:type="dxa"/>
          </w:tcPr>
          <w:p w14:paraId="02969A31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StreetOpioids_Use</w:t>
            </w:r>
            <w:proofErr w:type="spellEnd"/>
          </w:p>
        </w:tc>
        <w:tc>
          <w:tcPr>
            <w:tcW w:w="1235" w:type="dxa"/>
          </w:tcPr>
          <w:p w14:paraId="66A5FF73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0945BAB8" w14:textId="192F52B1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5318EA74" w14:textId="42DE3D51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7DE73429" w14:textId="0B665154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29C908CC" w14:textId="7F96B78A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20A1299E" w14:textId="77777777" w:rsidTr="00110241">
        <w:trPr>
          <w:trHeight w:val="288"/>
        </w:trPr>
        <w:tc>
          <w:tcPr>
            <w:tcW w:w="3158" w:type="dxa"/>
          </w:tcPr>
          <w:p w14:paraId="1DF45ED0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RxOpioid_Use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42E61A2B" w14:textId="0A7C61FC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prescription opioid use in the past 30 days</w:t>
            </w:r>
          </w:p>
        </w:tc>
        <w:tc>
          <w:tcPr>
            <w:tcW w:w="3093" w:type="dxa"/>
          </w:tcPr>
          <w:p w14:paraId="1086BDD7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RxOpioid_Use</w:t>
            </w:r>
            <w:proofErr w:type="spellEnd"/>
          </w:p>
        </w:tc>
        <w:tc>
          <w:tcPr>
            <w:tcW w:w="1235" w:type="dxa"/>
          </w:tcPr>
          <w:p w14:paraId="1C2D88E5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19E97DFA" w14:textId="2D9592F3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2D92AFEC" w14:textId="4AF8C32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6F73AAE0" w14:textId="043EA29F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436F51C7" w14:textId="3CFD2014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1B2E5A3D" w14:textId="77777777" w:rsidTr="00110241">
        <w:trPr>
          <w:trHeight w:val="288"/>
        </w:trPr>
        <w:tc>
          <w:tcPr>
            <w:tcW w:w="3158" w:type="dxa"/>
          </w:tcPr>
          <w:p w14:paraId="61C66292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Other_Use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12C06285" w14:textId="03B6D696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use of any other substance in the past 30 days</w:t>
            </w:r>
          </w:p>
        </w:tc>
        <w:tc>
          <w:tcPr>
            <w:tcW w:w="3093" w:type="dxa"/>
          </w:tcPr>
          <w:p w14:paraId="799035DF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Other_Use</w:t>
            </w:r>
            <w:proofErr w:type="spellEnd"/>
          </w:p>
        </w:tc>
        <w:tc>
          <w:tcPr>
            <w:tcW w:w="1235" w:type="dxa"/>
          </w:tcPr>
          <w:p w14:paraId="2C6F96A3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4FF2B0F9" w14:textId="7707FF81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Never</w:t>
            </w:r>
          </w:p>
          <w:p w14:paraId="2C7C1E6B" w14:textId="08952EEE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Once or Twice</w:t>
            </w:r>
          </w:p>
          <w:p w14:paraId="30A7C02B" w14:textId="2E4869D8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Weekly</w:t>
            </w:r>
          </w:p>
          <w:p w14:paraId="2E840E89" w14:textId="3497D936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Daily or Almost Daily</w:t>
            </w:r>
          </w:p>
        </w:tc>
      </w:tr>
      <w:tr w:rsidR="004018AB" w:rsidRPr="009718A9" w14:paraId="53A251EA" w14:textId="77777777" w:rsidTr="00110241">
        <w:trPr>
          <w:trHeight w:val="288"/>
        </w:trPr>
        <w:tc>
          <w:tcPr>
            <w:tcW w:w="3158" w:type="dxa"/>
          </w:tcPr>
          <w:p w14:paraId="5C48A00A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IllegalSubstanceUse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69307D37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Sum of frequency of use of all substances in the past 30 days</w:t>
            </w:r>
          </w:p>
        </w:tc>
        <w:tc>
          <w:tcPr>
            <w:tcW w:w="3093" w:type="dxa"/>
          </w:tcPr>
          <w:p w14:paraId="0440A22B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Cannabis_Use</w:t>
            </w:r>
            <w:proofErr w:type="spellEnd"/>
          </w:p>
          <w:p w14:paraId="3E99F069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Cocaine_Use</w:t>
            </w:r>
            <w:proofErr w:type="spellEnd"/>
          </w:p>
          <w:p w14:paraId="32A8CD1A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Stimulants_Use</w:t>
            </w:r>
            <w:proofErr w:type="spellEnd"/>
          </w:p>
          <w:p w14:paraId="10D139F0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Meth_Use</w:t>
            </w:r>
            <w:proofErr w:type="spellEnd"/>
          </w:p>
          <w:p w14:paraId="45A85759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Inhalants_Use</w:t>
            </w:r>
            <w:proofErr w:type="spellEnd"/>
          </w:p>
          <w:p w14:paraId="662BBCC8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Sedatives_Use</w:t>
            </w:r>
            <w:proofErr w:type="spellEnd"/>
          </w:p>
          <w:p w14:paraId="36F6417D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Hallucinogens_Use</w:t>
            </w:r>
            <w:proofErr w:type="spellEnd"/>
          </w:p>
          <w:p w14:paraId="203B236A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StreetOpioids_Use</w:t>
            </w:r>
            <w:proofErr w:type="spellEnd"/>
          </w:p>
          <w:p w14:paraId="17CA6C88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RxOpioids_Use</w:t>
            </w:r>
            <w:proofErr w:type="spellEnd"/>
          </w:p>
          <w:p w14:paraId="4BB25AC6" w14:textId="77777777" w:rsidR="009A70F6" w:rsidRDefault="009A70F6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Other_Use</w:t>
            </w:r>
            <w:proofErr w:type="spellEnd"/>
          </w:p>
          <w:p w14:paraId="14512EB5" w14:textId="1320A80D" w:rsidR="004018AB" w:rsidRPr="009718A9" w:rsidRDefault="004018AB" w:rsidP="004018AB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p w14:paraId="097981E4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1578BAC8" w14:textId="5ED2F603" w:rsidR="004018AB" w:rsidRPr="009718A9" w:rsidRDefault="005A4C04" w:rsidP="00401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706260">
              <w:rPr>
                <w:sz w:val="20"/>
                <w:szCs w:val="20"/>
              </w:rPr>
              <w:t>30</w:t>
            </w:r>
          </w:p>
        </w:tc>
      </w:tr>
      <w:tr w:rsidR="004018AB" w:rsidRPr="009718A9" w14:paraId="20DC81F0" w14:textId="77777777" w:rsidTr="00110241">
        <w:trPr>
          <w:trHeight w:val="288"/>
        </w:trPr>
        <w:tc>
          <w:tcPr>
            <w:tcW w:w="3158" w:type="dxa"/>
          </w:tcPr>
          <w:p w14:paraId="152D4DE2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NeverUseSub30Days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0611A2B5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 never used any substance in the past 30 days</w:t>
            </w:r>
          </w:p>
        </w:tc>
        <w:tc>
          <w:tcPr>
            <w:tcW w:w="3093" w:type="dxa"/>
          </w:tcPr>
          <w:p w14:paraId="6D9BB7CB" w14:textId="15FAD0D9" w:rsidR="004018AB" w:rsidRPr="009718A9" w:rsidRDefault="009A70F6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IllegalSubstanceUse</w:t>
            </w:r>
            <w:proofErr w:type="spellEnd"/>
          </w:p>
        </w:tc>
        <w:tc>
          <w:tcPr>
            <w:tcW w:w="1235" w:type="dxa"/>
          </w:tcPr>
          <w:p w14:paraId="09E6CFE0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76C171DA" w14:textId="3CD00E4A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639C236" w14:textId="36176BB1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4018AB" w:rsidRPr="009718A9" w14:paraId="7A217E16" w14:textId="77777777" w:rsidTr="00110241">
        <w:trPr>
          <w:trHeight w:val="288"/>
        </w:trPr>
        <w:tc>
          <w:tcPr>
            <w:tcW w:w="3158" w:type="dxa"/>
          </w:tcPr>
          <w:p w14:paraId="46719274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NeverUseTobacco30Days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0E0C43CF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 never used any tobacco products in the past 30 days</w:t>
            </w:r>
          </w:p>
        </w:tc>
        <w:tc>
          <w:tcPr>
            <w:tcW w:w="3093" w:type="dxa"/>
          </w:tcPr>
          <w:p w14:paraId="0792239C" w14:textId="4F757640" w:rsidR="004018AB" w:rsidRPr="009718A9" w:rsidRDefault="00433983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Tobacco_Use</w:t>
            </w:r>
            <w:proofErr w:type="spellEnd"/>
          </w:p>
        </w:tc>
        <w:tc>
          <w:tcPr>
            <w:tcW w:w="1235" w:type="dxa"/>
          </w:tcPr>
          <w:p w14:paraId="0C6CCF1F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45529B9F" w14:textId="3C7BE028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D2907EB" w14:textId="335110AE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4018AB" w:rsidRPr="009718A9" w14:paraId="1E6D96FE" w14:textId="77777777" w:rsidTr="00110241">
        <w:trPr>
          <w:trHeight w:val="288"/>
        </w:trPr>
        <w:tc>
          <w:tcPr>
            <w:tcW w:w="3158" w:type="dxa"/>
          </w:tcPr>
          <w:p w14:paraId="71EF0946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NotBingeDrinking30Days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7A43C939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Did not binge drink in the past 30 days</w:t>
            </w:r>
          </w:p>
        </w:tc>
        <w:tc>
          <w:tcPr>
            <w:tcW w:w="3093" w:type="dxa"/>
          </w:tcPr>
          <w:p w14:paraId="158B8738" w14:textId="1AC5C005" w:rsidR="004018AB" w:rsidRDefault="00433983" w:rsidP="004018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Alcohol_Use</w:t>
            </w:r>
            <w:proofErr w:type="spellEnd"/>
          </w:p>
          <w:p w14:paraId="24CF3E65" w14:textId="77777777" w:rsidR="00433983" w:rsidRDefault="00433983" w:rsidP="00401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Al_Use_5orMore_Male</w:t>
            </w:r>
          </w:p>
          <w:p w14:paraId="3D99745F" w14:textId="77777777" w:rsidR="00433983" w:rsidRPr="009718A9" w:rsidRDefault="00433983" w:rsidP="00401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Al_Use_4orMore_NotMale</w:t>
            </w:r>
          </w:p>
        </w:tc>
        <w:tc>
          <w:tcPr>
            <w:tcW w:w="1235" w:type="dxa"/>
          </w:tcPr>
          <w:p w14:paraId="43122585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2A364452" w14:textId="5CD7ADAF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EE7D1EE" w14:textId="666FD8E5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4018AB" w:rsidRPr="009718A9" w14:paraId="36BD5CAD" w14:textId="77777777" w:rsidTr="00110241">
        <w:trPr>
          <w:trHeight w:val="288"/>
        </w:trPr>
        <w:tc>
          <w:tcPr>
            <w:tcW w:w="3158" w:type="dxa"/>
          </w:tcPr>
          <w:p w14:paraId="6D4647BE" w14:textId="577ACEE5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lastRenderedPageBreak/>
              <w:t>GAFScore</w:t>
            </w:r>
            <w:proofErr w:type="spellEnd"/>
            <w:r w:rsidR="00B82B15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3C3B2A14" w14:textId="5300103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What was the 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GAF score?</w:t>
            </w:r>
          </w:p>
        </w:tc>
        <w:tc>
          <w:tcPr>
            <w:tcW w:w="3093" w:type="dxa"/>
          </w:tcPr>
          <w:p w14:paraId="44CA0407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GAFScore</w:t>
            </w:r>
            <w:proofErr w:type="spellEnd"/>
          </w:p>
        </w:tc>
        <w:tc>
          <w:tcPr>
            <w:tcW w:w="1235" w:type="dxa"/>
          </w:tcPr>
          <w:p w14:paraId="15095451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709" w:type="dxa"/>
          </w:tcPr>
          <w:p w14:paraId="21F45DC0" w14:textId="3F9B880E" w:rsidR="004018AB" w:rsidRPr="009718A9" w:rsidRDefault="005A3FDB" w:rsidP="00401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0-100</w:t>
            </w:r>
          </w:p>
        </w:tc>
      </w:tr>
      <w:tr w:rsidR="004018AB" w:rsidRPr="009718A9" w14:paraId="21DC9683" w14:textId="77777777" w:rsidTr="00110241">
        <w:trPr>
          <w:trHeight w:val="288"/>
        </w:trPr>
        <w:tc>
          <w:tcPr>
            <w:tcW w:w="3158" w:type="dxa"/>
          </w:tcPr>
          <w:p w14:paraId="19992F18" w14:textId="7A66A1AE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GAFDate_New</w:t>
            </w:r>
            <w:proofErr w:type="spellEnd"/>
            <w:r w:rsidR="00B82B15" w:rsidRPr="009718A9">
              <w:rPr>
                <w:i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755" w:type="dxa"/>
          </w:tcPr>
          <w:p w14:paraId="24B061D2" w14:textId="52630C1C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What was the date of the 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GAF?</w:t>
            </w:r>
          </w:p>
        </w:tc>
        <w:tc>
          <w:tcPr>
            <w:tcW w:w="3093" w:type="dxa"/>
          </w:tcPr>
          <w:p w14:paraId="1DA56E50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GAFDate_New</w:t>
            </w:r>
            <w:proofErr w:type="spellEnd"/>
          </w:p>
        </w:tc>
        <w:tc>
          <w:tcPr>
            <w:tcW w:w="1235" w:type="dxa"/>
          </w:tcPr>
          <w:p w14:paraId="6E85AF4D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709" w:type="dxa"/>
          </w:tcPr>
          <w:p w14:paraId="19A31EAD" w14:textId="0BF2B05F" w:rsidR="004018AB" w:rsidRPr="009718A9" w:rsidRDefault="005A3FDB" w:rsidP="00401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</w:tr>
    </w:tbl>
    <w:p w14:paraId="2686D3E4" w14:textId="77777777" w:rsidR="000451BE" w:rsidRDefault="00C35B8B" w:rsidP="0014761D">
      <w:pPr>
        <w:rPr>
          <w:i/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1D7BA36D" w14:textId="77777777" w:rsidR="006F0835" w:rsidRDefault="006F0835" w:rsidP="0014761D">
      <w:pPr>
        <w:rPr>
          <w:i/>
          <w:sz w:val="20"/>
          <w:szCs w:val="20"/>
        </w:rPr>
      </w:pPr>
    </w:p>
    <w:p w14:paraId="2B395F05" w14:textId="77777777" w:rsidR="006F0835" w:rsidRPr="009718A9" w:rsidRDefault="006F0835" w:rsidP="0014761D">
      <w:pPr>
        <w:rPr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496"/>
        <w:gridCol w:w="1260"/>
        <w:gridCol w:w="2808"/>
      </w:tblGrid>
      <w:tr w:rsidR="003F3DE8" w:rsidRPr="009718A9" w14:paraId="1EDBB7A3" w14:textId="77777777" w:rsidTr="003F3DE8">
        <w:trPr>
          <w:trHeight w:val="350"/>
          <w:tblHeader/>
        </w:trPr>
        <w:tc>
          <w:tcPr>
            <w:tcW w:w="12162" w:type="dxa"/>
            <w:gridSpan w:val="5"/>
          </w:tcPr>
          <w:p w14:paraId="52FF1529" w14:textId="77777777" w:rsidR="003F3DE8" w:rsidRPr="009718A9" w:rsidRDefault="000C1FE8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0" w:name="_Toc37921362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Military and Family Deplo</w:t>
            </w:r>
            <w:r w:rsidR="003F3DE8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yment</w:t>
            </w:r>
            <w:bookmarkEnd w:id="10"/>
          </w:p>
        </w:tc>
      </w:tr>
      <w:tr w:rsidR="003F3DE8" w:rsidRPr="009718A9" w14:paraId="3ADC3CC5" w14:textId="77777777" w:rsidTr="003F3DE8">
        <w:trPr>
          <w:trHeight w:val="577"/>
          <w:tblHeader/>
        </w:trPr>
        <w:tc>
          <w:tcPr>
            <w:tcW w:w="2718" w:type="dxa"/>
          </w:tcPr>
          <w:p w14:paraId="6E20B7B6" w14:textId="77777777" w:rsidR="003F3DE8" w:rsidRPr="009718A9" w:rsidRDefault="003F3DE8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7834B69A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496" w:type="dxa"/>
          </w:tcPr>
          <w:p w14:paraId="194E2AF5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66D2B9F7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3D352514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</w:p>
        </w:tc>
      </w:tr>
      <w:tr w:rsidR="004018AB" w:rsidRPr="009718A9" w14:paraId="587A5A4F" w14:textId="77777777" w:rsidTr="003F3DE8">
        <w:trPr>
          <w:trHeight w:val="288"/>
        </w:trPr>
        <w:tc>
          <w:tcPr>
            <w:tcW w:w="2718" w:type="dxa"/>
          </w:tcPr>
          <w:p w14:paraId="2E141680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EverServed</w:t>
            </w:r>
            <w:proofErr w:type="spellEnd"/>
          </w:p>
        </w:tc>
        <w:tc>
          <w:tcPr>
            <w:tcW w:w="2880" w:type="dxa"/>
          </w:tcPr>
          <w:p w14:paraId="53B00A89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Has the client served in the military?</w:t>
            </w:r>
          </w:p>
        </w:tc>
        <w:tc>
          <w:tcPr>
            <w:tcW w:w="2496" w:type="dxa"/>
          </w:tcPr>
          <w:p w14:paraId="2391020A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EverServed</w:t>
            </w:r>
            <w:proofErr w:type="spellEnd"/>
          </w:p>
        </w:tc>
        <w:tc>
          <w:tcPr>
            <w:tcW w:w="1260" w:type="dxa"/>
          </w:tcPr>
          <w:p w14:paraId="0D07EC10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3F7DEA9" w14:textId="335A1900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57259963" w14:textId="7055741F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4018AB" w:rsidRPr="009718A9" w14:paraId="62C6413C" w14:textId="77777777" w:rsidTr="003F3DE8">
        <w:trPr>
          <w:trHeight w:val="288"/>
        </w:trPr>
        <w:tc>
          <w:tcPr>
            <w:tcW w:w="2718" w:type="dxa"/>
          </w:tcPr>
          <w:p w14:paraId="68E75F64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ActiveDuty_Self</w:t>
            </w:r>
            <w:proofErr w:type="spellEnd"/>
          </w:p>
        </w:tc>
        <w:tc>
          <w:tcPr>
            <w:tcW w:w="2880" w:type="dxa"/>
          </w:tcPr>
          <w:p w14:paraId="0F435F3D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Is the client actively serving in the military?</w:t>
            </w:r>
          </w:p>
        </w:tc>
        <w:tc>
          <w:tcPr>
            <w:tcW w:w="2496" w:type="dxa"/>
          </w:tcPr>
          <w:p w14:paraId="26A96DD2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ActiveDuty_Self</w:t>
            </w:r>
            <w:proofErr w:type="spellEnd"/>
          </w:p>
        </w:tc>
        <w:tc>
          <w:tcPr>
            <w:tcW w:w="1260" w:type="dxa"/>
          </w:tcPr>
          <w:p w14:paraId="4CE6CFC7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DBDF1DD" w14:textId="06D8E66A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AF48CB2" w14:textId="7FFA0A1E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4018AB" w:rsidRPr="009718A9" w14:paraId="66EC2721" w14:textId="77777777" w:rsidTr="003F3DE8">
        <w:trPr>
          <w:trHeight w:val="288"/>
        </w:trPr>
        <w:tc>
          <w:tcPr>
            <w:tcW w:w="2718" w:type="dxa"/>
          </w:tcPr>
          <w:p w14:paraId="6AC179F4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ActiveDuty_Else</w:t>
            </w:r>
            <w:proofErr w:type="spellEnd"/>
          </w:p>
        </w:tc>
        <w:tc>
          <w:tcPr>
            <w:tcW w:w="2880" w:type="dxa"/>
          </w:tcPr>
          <w:p w14:paraId="1B7079B5" w14:textId="2611E254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Is anyone in the 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family actively serving in the military?</w:t>
            </w:r>
          </w:p>
        </w:tc>
        <w:tc>
          <w:tcPr>
            <w:tcW w:w="2496" w:type="dxa"/>
          </w:tcPr>
          <w:p w14:paraId="44F9D617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ActiveDuty_Else</w:t>
            </w:r>
            <w:proofErr w:type="spellEnd"/>
          </w:p>
        </w:tc>
        <w:tc>
          <w:tcPr>
            <w:tcW w:w="1260" w:type="dxa"/>
          </w:tcPr>
          <w:p w14:paraId="3F97192E" w14:textId="77777777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2ADD7F9" w14:textId="2F3EAA14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2433245" w14:textId="218E4B1D" w:rsidR="004018AB" w:rsidRPr="009718A9" w:rsidRDefault="004018AB" w:rsidP="004018AB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</w:tbl>
    <w:p w14:paraId="0CA60153" w14:textId="77777777" w:rsidR="00E25A32" w:rsidRDefault="00E25A32" w:rsidP="0014761D">
      <w:pPr>
        <w:rPr>
          <w:sz w:val="20"/>
          <w:szCs w:val="20"/>
        </w:rPr>
      </w:pPr>
    </w:p>
    <w:p w14:paraId="578D7995" w14:textId="77777777" w:rsidR="003C40A5" w:rsidRPr="009718A9" w:rsidRDefault="003C40A5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616"/>
        <w:gridCol w:w="1260"/>
        <w:gridCol w:w="2808"/>
      </w:tblGrid>
      <w:tr w:rsidR="003C40A5" w:rsidRPr="009718A9" w14:paraId="2B298690" w14:textId="77777777" w:rsidTr="003C40A5">
        <w:trPr>
          <w:trHeight w:val="350"/>
          <w:tblHeader/>
        </w:trPr>
        <w:tc>
          <w:tcPr>
            <w:tcW w:w="12282" w:type="dxa"/>
            <w:gridSpan w:val="5"/>
          </w:tcPr>
          <w:p w14:paraId="697E3E51" w14:textId="77777777" w:rsidR="003C40A5" w:rsidRPr="009718A9" w:rsidRDefault="00674ED4" w:rsidP="007F3BED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1" w:name="_Toc37921363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Violence and </w:t>
            </w:r>
            <w:r w:rsidR="00FE507F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Trauma</w:t>
            </w:r>
            <w:bookmarkEnd w:id="11"/>
          </w:p>
        </w:tc>
      </w:tr>
      <w:tr w:rsidR="003C40A5" w:rsidRPr="009718A9" w14:paraId="2AB970E3" w14:textId="77777777" w:rsidTr="003C40A5">
        <w:trPr>
          <w:trHeight w:val="577"/>
          <w:tblHeader/>
        </w:trPr>
        <w:tc>
          <w:tcPr>
            <w:tcW w:w="2718" w:type="dxa"/>
          </w:tcPr>
          <w:p w14:paraId="731C13AF" w14:textId="77777777" w:rsidR="003C40A5" w:rsidRPr="009718A9" w:rsidRDefault="003C40A5" w:rsidP="007F3BE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172C0475" w14:textId="77777777" w:rsidR="003C40A5" w:rsidRPr="009718A9" w:rsidRDefault="003C40A5" w:rsidP="007F3BED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616" w:type="dxa"/>
          </w:tcPr>
          <w:p w14:paraId="0EB3B4EE" w14:textId="77777777" w:rsidR="003C40A5" w:rsidRPr="009718A9" w:rsidRDefault="003C40A5" w:rsidP="007F3BED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1F30B952" w14:textId="77777777" w:rsidR="003C40A5" w:rsidRPr="009718A9" w:rsidRDefault="003C40A5" w:rsidP="007F3BED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2B4254BC" w14:textId="0099D3AB" w:rsidR="003C40A5" w:rsidRPr="009718A9" w:rsidRDefault="003C40A5" w:rsidP="007F3BED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  <w:r w:rsidR="000161FA">
              <w:rPr>
                <w:sz w:val="20"/>
                <w:szCs w:val="20"/>
              </w:rPr>
              <w:t>/Expected Range</w:t>
            </w:r>
          </w:p>
        </w:tc>
      </w:tr>
      <w:tr w:rsidR="00674ED4" w:rsidRPr="009718A9" w14:paraId="7CF2FC64" w14:textId="77777777" w:rsidTr="003C40A5">
        <w:trPr>
          <w:trHeight w:val="304"/>
        </w:trPr>
        <w:tc>
          <w:tcPr>
            <w:tcW w:w="2718" w:type="dxa"/>
          </w:tcPr>
          <w:p w14:paraId="272C7DF9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ViolenceTrauma</w:t>
            </w:r>
            <w:proofErr w:type="spellEnd"/>
          </w:p>
        </w:tc>
        <w:tc>
          <w:tcPr>
            <w:tcW w:w="2880" w:type="dxa"/>
          </w:tcPr>
          <w:p w14:paraId="70E97433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Has the client experienced any violence or trauma in any setting?</w:t>
            </w:r>
          </w:p>
        </w:tc>
        <w:tc>
          <w:tcPr>
            <w:tcW w:w="2616" w:type="dxa"/>
          </w:tcPr>
          <w:p w14:paraId="471BB1F4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ViolenceTrauma</w:t>
            </w:r>
            <w:proofErr w:type="spellEnd"/>
          </w:p>
        </w:tc>
        <w:tc>
          <w:tcPr>
            <w:tcW w:w="1260" w:type="dxa"/>
          </w:tcPr>
          <w:p w14:paraId="0C86A700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4C157CF" w14:textId="555BD8C1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28526B81" w14:textId="4619D744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674ED4" w:rsidRPr="009718A9" w14:paraId="6905E809" w14:textId="77777777" w:rsidTr="003C40A5">
        <w:trPr>
          <w:trHeight w:val="304"/>
        </w:trPr>
        <w:tc>
          <w:tcPr>
            <w:tcW w:w="2718" w:type="dxa"/>
          </w:tcPr>
          <w:p w14:paraId="10C981F1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PTSDSymp</w:t>
            </w:r>
            <w:proofErr w:type="spellEnd"/>
          </w:p>
        </w:tc>
        <w:tc>
          <w:tcPr>
            <w:tcW w:w="2880" w:type="dxa"/>
          </w:tcPr>
          <w:p w14:paraId="1D8AA689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PTSD symptoms experienced by the client</w:t>
            </w:r>
          </w:p>
        </w:tc>
        <w:tc>
          <w:tcPr>
            <w:tcW w:w="2616" w:type="dxa"/>
          </w:tcPr>
          <w:p w14:paraId="6B23A125" w14:textId="77777777" w:rsidR="00674ED4" w:rsidRDefault="00CD63AC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VT_NightmaresThoughts</w:t>
            </w:r>
            <w:proofErr w:type="spellEnd"/>
          </w:p>
          <w:p w14:paraId="50E9FE4E" w14:textId="77777777" w:rsidR="00CD63AC" w:rsidRDefault="00CD63AC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VT_NotThinkAboutIt</w:t>
            </w:r>
            <w:proofErr w:type="spellEnd"/>
          </w:p>
          <w:p w14:paraId="3BCDC589" w14:textId="77777777" w:rsidR="00CD63AC" w:rsidRDefault="00CD63AC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VT_OnGuard</w:t>
            </w:r>
            <w:proofErr w:type="spellEnd"/>
          </w:p>
          <w:p w14:paraId="601FF262" w14:textId="77777777" w:rsidR="00CD63AC" w:rsidRPr="009718A9" w:rsidRDefault="00CD63AC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VT_NumbDetached</w:t>
            </w:r>
            <w:proofErr w:type="spellEnd"/>
          </w:p>
        </w:tc>
        <w:tc>
          <w:tcPr>
            <w:tcW w:w="1260" w:type="dxa"/>
          </w:tcPr>
          <w:p w14:paraId="44A27CBB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897F7B0" w14:textId="2EBF0C31" w:rsidR="00674ED4" w:rsidRPr="009718A9" w:rsidRDefault="008B30AE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0-4</w:t>
            </w:r>
          </w:p>
        </w:tc>
      </w:tr>
      <w:tr w:rsidR="00674ED4" w:rsidRPr="009718A9" w14:paraId="2CECEB90" w14:textId="77777777" w:rsidTr="003C40A5">
        <w:trPr>
          <w:trHeight w:val="304"/>
        </w:trPr>
        <w:tc>
          <w:tcPr>
            <w:tcW w:w="2718" w:type="dxa"/>
          </w:tcPr>
          <w:p w14:paraId="22A39DF4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PTSD</w:t>
            </w:r>
          </w:p>
        </w:tc>
        <w:tc>
          <w:tcPr>
            <w:tcW w:w="2880" w:type="dxa"/>
          </w:tcPr>
          <w:p w14:paraId="79EF56B4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Has the client experienced symptoms of PTSD?</w:t>
            </w:r>
          </w:p>
        </w:tc>
        <w:tc>
          <w:tcPr>
            <w:tcW w:w="2616" w:type="dxa"/>
          </w:tcPr>
          <w:p w14:paraId="6DDE3904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PTSD</w:t>
            </w:r>
            <w:r w:rsidR="00882432">
              <w:rPr>
                <w:sz w:val="20"/>
                <w:szCs w:val="20"/>
              </w:rPr>
              <w:t>Symp</w:t>
            </w:r>
            <w:proofErr w:type="spellEnd"/>
          </w:p>
        </w:tc>
        <w:tc>
          <w:tcPr>
            <w:tcW w:w="1260" w:type="dxa"/>
          </w:tcPr>
          <w:p w14:paraId="013E3196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2808" w:type="dxa"/>
          </w:tcPr>
          <w:p w14:paraId="4A0106F5" w14:textId="5B30745E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2474B914" w14:textId="102B5F0E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8B30AE" w:rsidRPr="009718A9" w14:paraId="6F54892C" w14:textId="77777777" w:rsidTr="002E37C1">
        <w:trPr>
          <w:cantSplit/>
          <w:trHeight w:val="304"/>
        </w:trPr>
        <w:tc>
          <w:tcPr>
            <w:tcW w:w="2718" w:type="dxa"/>
          </w:tcPr>
          <w:p w14:paraId="4068D781" w14:textId="1418432D" w:rsidR="008B30AE" w:rsidRPr="009718A9" w:rsidRDefault="008B30AE" w:rsidP="00674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PhysicallyHurt</w:t>
            </w:r>
            <w:proofErr w:type="spellEnd"/>
          </w:p>
        </w:tc>
        <w:tc>
          <w:tcPr>
            <w:tcW w:w="2880" w:type="dxa"/>
          </w:tcPr>
          <w:p w14:paraId="11204968" w14:textId="31495113" w:rsidR="008B30AE" w:rsidRPr="009718A9" w:rsidRDefault="008B30AE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past 30 days, how often have you been hit, kicked, slapped, or otherwise physically hurt?</w:t>
            </w:r>
          </w:p>
        </w:tc>
        <w:tc>
          <w:tcPr>
            <w:tcW w:w="2616" w:type="dxa"/>
          </w:tcPr>
          <w:p w14:paraId="1EACD095" w14:textId="55F2069D" w:rsidR="008B30AE" w:rsidRPr="009718A9" w:rsidRDefault="008B30AE" w:rsidP="00674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PhysicallyHurt</w:t>
            </w:r>
            <w:proofErr w:type="spellEnd"/>
          </w:p>
        </w:tc>
        <w:tc>
          <w:tcPr>
            <w:tcW w:w="1260" w:type="dxa"/>
          </w:tcPr>
          <w:p w14:paraId="66CAA7A3" w14:textId="380AE5BC" w:rsidR="008B30AE" w:rsidRPr="009718A9" w:rsidRDefault="008B30AE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B72FEDA" w14:textId="65996283" w:rsidR="008B30AE" w:rsidRDefault="008B30AE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Never</w:t>
            </w:r>
          </w:p>
          <w:p w14:paraId="48651D5F" w14:textId="616FC5C7" w:rsidR="002E37C1" w:rsidRDefault="002E37C1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Once</w:t>
            </w:r>
          </w:p>
          <w:p w14:paraId="293B0CB6" w14:textId="77777777" w:rsidR="008B30AE" w:rsidRDefault="008B30AE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A few times</w:t>
            </w:r>
          </w:p>
          <w:p w14:paraId="36942D48" w14:textId="18345952" w:rsidR="008B30AE" w:rsidRDefault="008B30AE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More than a few times</w:t>
            </w:r>
          </w:p>
          <w:p w14:paraId="2B535710" w14:textId="664794ED" w:rsidR="002E37C1" w:rsidRDefault="002E37C1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*Note that values are not coded in the rank order.</w:t>
            </w:r>
          </w:p>
          <w:p w14:paraId="078E0B4F" w14:textId="732A010E" w:rsidR="008B30AE" w:rsidRPr="009718A9" w:rsidRDefault="008B30AE" w:rsidP="00674ED4">
            <w:pPr>
              <w:rPr>
                <w:sz w:val="20"/>
                <w:szCs w:val="20"/>
              </w:rPr>
            </w:pPr>
          </w:p>
        </w:tc>
      </w:tr>
      <w:tr w:rsidR="00674ED4" w:rsidRPr="009718A9" w14:paraId="66024511" w14:textId="77777777" w:rsidTr="003C40A5">
        <w:trPr>
          <w:trHeight w:val="304"/>
        </w:trPr>
        <w:tc>
          <w:tcPr>
            <w:tcW w:w="2718" w:type="dxa"/>
          </w:tcPr>
          <w:p w14:paraId="1815CF1A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PhysViolence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7B6DF7B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 experienced physical violence in the past 30 days</w:t>
            </w:r>
          </w:p>
        </w:tc>
        <w:tc>
          <w:tcPr>
            <w:tcW w:w="2616" w:type="dxa"/>
          </w:tcPr>
          <w:p w14:paraId="5DA82CA7" w14:textId="19B56680" w:rsidR="00674ED4" w:rsidRPr="009718A9" w:rsidRDefault="008B30AE" w:rsidP="00674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PhysicallyHurt</w:t>
            </w:r>
            <w:proofErr w:type="spellEnd"/>
          </w:p>
        </w:tc>
        <w:tc>
          <w:tcPr>
            <w:tcW w:w="1260" w:type="dxa"/>
          </w:tcPr>
          <w:p w14:paraId="17C5DAA3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C615C22" w14:textId="5159336B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5E1851AD" w14:textId="5E9CC60E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</w:tbl>
    <w:p w14:paraId="00209A9C" w14:textId="77777777" w:rsidR="000451BE" w:rsidRPr="009718A9" w:rsidRDefault="00C35B8B" w:rsidP="0014761D">
      <w:pPr>
        <w:rPr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7DD808B1" w14:textId="77777777" w:rsidR="00346050" w:rsidRDefault="00346050" w:rsidP="0014761D">
      <w:pPr>
        <w:rPr>
          <w:sz w:val="20"/>
          <w:szCs w:val="20"/>
        </w:rPr>
      </w:pPr>
    </w:p>
    <w:p w14:paraId="63D26D14" w14:textId="77777777" w:rsidR="006F0835" w:rsidRPr="009718A9" w:rsidRDefault="006F0835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308"/>
        <w:gridCol w:w="4254"/>
        <w:gridCol w:w="1001"/>
        <w:gridCol w:w="2695"/>
      </w:tblGrid>
      <w:tr w:rsidR="00FE507F" w:rsidRPr="009718A9" w14:paraId="5BCF9868" w14:textId="77777777" w:rsidTr="00D76E02">
        <w:trPr>
          <w:trHeight w:val="350"/>
          <w:tblHeader/>
        </w:trPr>
        <w:tc>
          <w:tcPr>
            <w:tcW w:w="12950" w:type="dxa"/>
            <w:gridSpan w:val="5"/>
          </w:tcPr>
          <w:p w14:paraId="1AAF8D62" w14:textId="77777777" w:rsidR="00FE507F" w:rsidRPr="009718A9" w:rsidRDefault="00FE507F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2" w:name="_Toc37921364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Stability in Housing</w:t>
            </w:r>
            <w:bookmarkEnd w:id="12"/>
          </w:p>
        </w:tc>
      </w:tr>
      <w:tr w:rsidR="000161FA" w:rsidRPr="009718A9" w14:paraId="379B2886" w14:textId="77777777" w:rsidTr="000161FA">
        <w:trPr>
          <w:trHeight w:val="577"/>
          <w:tblHeader/>
        </w:trPr>
        <w:tc>
          <w:tcPr>
            <w:tcW w:w="2692" w:type="dxa"/>
          </w:tcPr>
          <w:p w14:paraId="4616A346" w14:textId="77777777" w:rsidR="00FE507F" w:rsidRPr="009718A9" w:rsidRDefault="00FE507F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308" w:type="dxa"/>
          </w:tcPr>
          <w:p w14:paraId="6D8297EF" w14:textId="77777777" w:rsidR="00FE507F" w:rsidRPr="009718A9" w:rsidRDefault="00FE507F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4254" w:type="dxa"/>
          </w:tcPr>
          <w:p w14:paraId="460B8E0E" w14:textId="77777777" w:rsidR="00FE507F" w:rsidRPr="009718A9" w:rsidRDefault="00FE507F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001" w:type="dxa"/>
          </w:tcPr>
          <w:p w14:paraId="44558E05" w14:textId="77777777" w:rsidR="00FE507F" w:rsidRPr="009718A9" w:rsidRDefault="00FE507F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695" w:type="dxa"/>
          </w:tcPr>
          <w:p w14:paraId="213634FA" w14:textId="57322AF5" w:rsidR="00FE507F" w:rsidRPr="009718A9" w:rsidRDefault="00FE507F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  <w:r w:rsidR="000161FA">
              <w:rPr>
                <w:sz w:val="20"/>
                <w:szCs w:val="20"/>
              </w:rPr>
              <w:t>/Expected Range</w:t>
            </w:r>
          </w:p>
        </w:tc>
      </w:tr>
      <w:tr w:rsidR="000161FA" w:rsidRPr="009718A9" w14:paraId="596FE3BA" w14:textId="77777777" w:rsidTr="000161FA">
        <w:trPr>
          <w:trHeight w:val="304"/>
        </w:trPr>
        <w:tc>
          <w:tcPr>
            <w:tcW w:w="2692" w:type="dxa"/>
          </w:tcPr>
          <w:p w14:paraId="566E5E04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NightsAwayFromHome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308" w:type="dxa"/>
          </w:tcPr>
          <w:p w14:paraId="6319A847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Number of nights client spent away from home in past 30 days</w:t>
            </w:r>
          </w:p>
        </w:tc>
        <w:tc>
          <w:tcPr>
            <w:tcW w:w="4254" w:type="dxa"/>
          </w:tcPr>
          <w:p w14:paraId="48994627" w14:textId="020FCF93" w:rsidR="00674ED4" w:rsidRDefault="009906BD" w:rsidP="00674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NightsHomeless</w:t>
            </w:r>
            <w:proofErr w:type="spellEnd"/>
          </w:p>
          <w:p w14:paraId="0D7263C9" w14:textId="77777777" w:rsidR="009906BD" w:rsidRDefault="009906BD" w:rsidP="00674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NightsHospitalHMC</w:t>
            </w:r>
            <w:proofErr w:type="spellEnd"/>
          </w:p>
          <w:p w14:paraId="4A36AA33" w14:textId="77777777" w:rsidR="009906BD" w:rsidRDefault="009906BD" w:rsidP="00674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NightsDetox</w:t>
            </w:r>
            <w:proofErr w:type="spellEnd"/>
          </w:p>
          <w:p w14:paraId="6A598A0D" w14:textId="006405FF" w:rsidR="009906BD" w:rsidRPr="009718A9" w:rsidRDefault="009906BD" w:rsidP="00674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NightsJail</w:t>
            </w:r>
            <w:proofErr w:type="spellEnd"/>
          </w:p>
        </w:tc>
        <w:tc>
          <w:tcPr>
            <w:tcW w:w="1001" w:type="dxa"/>
          </w:tcPr>
          <w:p w14:paraId="081201E6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695" w:type="dxa"/>
          </w:tcPr>
          <w:p w14:paraId="35DF7A9F" w14:textId="0A93CAB2" w:rsidR="00674ED4" w:rsidRPr="009718A9" w:rsidRDefault="009906BD" w:rsidP="00674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0-30</w:t>
            </w:r>
          </w:p>
        </w:tc>
      </w:tr>
      <w:tr w:rsidR="000161FA" w:rsidRPr="009718A9" w14:paraId="3E04F8B7" w14:textId="77777777" w:rsidTr="000161FA">
        <w:trPr>
          <w:trHeight w:val="304"/>
        </w:trPr>
        <w:tc>
          <w:tcPr>
            <w:tcW w:w="2692" w:type="dxa"/>
          </w:tcPr>
          <w:p w14:paraId="348038BA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RetainedComm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308" w:type="dxa"/>
          </w:tcPr>
          <w:p w14:paraId="360D0F76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Retained in the community (positive)</w:t>
            </w:r>
          </w:p>
        </w:tc>
        <w:tc>
          <w:tcPr>
            <w:tcW w:w="4254" w:type="dxa"/>
          </w:tcPr>
          <w:p w14:paraId="104AE4D4" w14:textId="2520EE03" w:rsidR="00674ED4" w:rsidRPr="009718A9" w:rsidRDefault="009906BD" w:rsidP="00674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NightsAwayFromHome</w:t>
            </w:r>
            <w:proofErr w:type="spellEnd"/>
          </w:p>
        </w:tc>
        <w:tc>
          <w:tcPr>
            <w:tcW w:w="1001" w:type="dxa"/>
          </w:tcPr>
          <w:p w14:paraId="243963A5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695" w:type="dxa"/>
          </w:tcPr>
          <w:p w14:paraId="48B0877C" w14:textId="2BF78C3C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74A7205" w14:textId="30221A99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0161FA" w:rsidRPr="009718A9" w14:paraId="57D01D4E" w14:textId="77777777" w:rsidTr="000161FA">
        <w:trPr>
          <w:trHeight w:val="304"/>
        </w:trPr>
        <w:tc>
          <w:tcPr>
            <w:tcW w:w="2692" w:type="dxa"/>
          </w:tcPr>
          <w:p w14:paraId="5FC66895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StableHousing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308" w:type="dxa"/>
          </w:tcPr>
          <w:p w14:paraId="59A70FBE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Stable place to live in the community (positive)</w:t>
            </w:r>
          </w:p>
        </w:tc>
        <w:tc>
          <w:tcPr>
            <w:tcW w:w="4254" w:type="dxa"/>
          </w:tcPr>
          <w:p w14:paraId="7913D046" w14:textId="7035E45C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Housing</w:t>
            </w:r>
          </w:p>
        </w:tc>
        <w:tc>
          <w:tcPr>
            <w:tcW w:w="1001" w:type="dxa"/>
          </w:tcPr>
          <w:p w14:paraId="082A0EFC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695" w:type="dxa"/>
          </w:tcPr>
          <w:p w14:paraId="508D8F45" w14:textId="70D245AE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61BE2CF8" w14:textId="2D01038D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0161FA" w:rsidRPr="009718A9" w14:paraId="6C7BB6DE" w14:textId="77777777" w:rsidTr="000161FA">
        <w:trPr>
          <w:trHeight w:val="304"/>
        </w:trPr>
        <w:tc>
          <w:tcPr>
            <w:tcW w:w="2692" w:type="dxa"/>
          </w:tcPr>
          <w:p w14:paraId="660112CC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Homeless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308" w:type="dxa"/>
          </w:tcPr>
          <w:p w14:paraId="523B17AA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Has the client been homeless in the past 30 days?</w:t>
            </w:r>
          </w:p>
        </w:tc>
        <w:tc>
          <w:tcPr>
            <w:tcW w:w="4254" w:type="dxa"/>
          </w:tcPr>
          <w:p w14:paraId="4007C2C1" w14:textId="4422A625" w:rsidR="00674ED4" w:rsidRPr="009718A9" w:rsidRDefault="006466B6" w:rsidP="00674E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NightsHomeless</w:t>
            </w:r>
            <w:proofErr w:type="spellEnd"/>
          </w:p>
        </w:tc>
        <w:tc>
          <w:tcPr>
            <w:tcW w:w="1001" w:type="dxa"/>
          </w:tcPr>
          <w:p w14:paraId="04C73278" w14:textId="77777777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695" w:type="dxa"/>
          </w:tcPr>
          <w:p w14:paraId="68E7DC97" w14:textId="0D151E11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22067322" w14:textId="19D7B829" w:rsidR="00674ED4" w:rsidRPr="009718A9" w:rsidRDefault="00674ED4" w:rsidP="00674ED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0161FA" w:rsidRPr="009718A9" w14:paraId="2BF2809D" w14:textId="77777777" w:rsidTr="000161FA">
        <w:trPr>
          <w:trHeight w:val="304"/>
        </w:trPr>
        <w:tc>
          <w:tcPr>
            <w:tcW w:w="2692" w:type="dxa"/>
          </w:tcPr>
          <w:p w14:paraId="6123427B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TimesER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308" w:type="dxa"/>
          </w:tcPr>
          <w:p w14:paraId="20BA4ED0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many times in the past 30 days did the client go to the ER?</w:t>
            </w:r>
          </w:p>
        </w:tc>
        <w:tc>
          <w:tcPr>
            <w:tcW w:w="4254" w:type="dxa"/>
          </w:tcPr>
          <w:p w14:paraId="266E4B25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TimesER</w:t>
            </w:r>
            <w:proofErr w:type="spellEnd"/>
          </w:p>
        </w:tc>
        <w:tc>
          <w:tcPr>
            <w:tcW w:w="1001" w:type="dxa"/>
          </w:tcPr>
          <w:p w14:paraId="70458C27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695" w:type="dxa"/>
          </w:tcPr>
          <w:p w14:paraId="371E9979" w14:textId="6F751C72" w:rsidR="00271344" w:rsidRPr="009718A9" w:rsidRDefault="006466B6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0-30</w:t>
            </w:r>
          </w:p>
        </w:tc>
      </w:tr>
      <w:tr w:rsidR="000161FA" w:rsidRPr="009718A9" w14:paraId="09B2B837" w14:textId="77777777" w:rsidTr="00D76E02">
        <w:trPr>
          <w:cantSplit/>
          <w:trHeight w:val="304"/>
        </w:trPr>
        <w:tc>
          <w:tcPr>
            <w:tcW w:w="2692" w:type="dxa"/>
          </w:tcPr>
          <w:p w14:paraId="113CCFB8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lastRenderedPageBreak/>
              <w:t>Housing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308" w:type="dxa"/>
          </w:tcPr>
          <w:p w14:paraId="64F980A9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In the past 30 days, where did the client live most of the time?</w:t>
            </w:r>
          </w:p>
        </w:tc>
        <w:tc>
          <w:tcPr>
            <w:tcW w:w="4254" w:type="dxa"/>
          </w:tcPr>
          <w:p w14:paraId="52C9C3C9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Housing</w:t>
            </w:r>
          </w:p>
        </w:tc>
        <w:tc>
          <w:tcPr>
            <w:tcW w:w="1001" w:type="dxa"/>
          </w:tcPr>
          <w:p w14:paraId="2168E18B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695" w:type="dxa"/>
          </w:tcPr>
          <w:p w14:paraId="4FA15E12" w14:textId="51813AAD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Owned or Rented House, Apartment, Trailer, Room</w:t>
            </w:r>
          </w:p>
          <w:p w14:paraId="7CA2CACD" w14:textId="617ACEF1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Someone Else</w:t>
            </w:r>
            <w:r w:rsidR="00245A9F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House, Apartment, Trailer, Room</w:t>
            </w:r>
          </w:p>
          <w:p w14:paraId="0C4B1AC1" w14:textId="4632A9CD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Homeless</w:t>
            </w:r>
          </w:p>
          <w:p w14:paraId="384E1064" w14:textId="58770B8D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Group Home</w:t>
            </w:r>
          </w:p>
          <w:p w14:paraId="25D7A199" w14:textId="26FB172E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Adult Foster Care</w:t>
            </w:r>
          </w:p>
          <w:p w14:paraId="5C5F392E" w14:textId="7B7F02F2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6 = Transitional Living Facility</w:t>
            </w:r>
          </w:p>
          <w:p w14:paraId="4C21884E" w14:textId="5C58DD59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9 = Hospital (Medical)</w:t>
            </w:r>
          </w:p>
          <w:p w14:paraId="3D76F612" w14:textId="083D75D2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10 = Hospital (Psychiatric)</w:t>
            </w:r>
          </w:p>
          <w:p w14:paraId="17CAF34C" w14:textId="64774992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11 = Correctional Facility</w:t>
            </w:r>
          </w:p>
          <w:p w14:paraId="5FE46D85" w14:textId="559A7D43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12 = Nursing Home</w:t>
            </w:r>
          </w:p>
          <w:p w14:paraId="594A6906" w14:textId="241F36C4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13 = VA Hospital</w:t>
            </w:r>
          </w:p>
          <w:p w14:paraId="16ABDFA0" w14:textId="3CD982CB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14 = Veterans Home</w:t>
            </w:r>
          </w:p>
          <w:p w14:paraId="5AAECBCC" w14:textId="41A1EDFD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15 = Military Base</w:t>
            </w:r>
          </w:p>
          <w:p w14:paraId="7ECD46AB" w14:textId="493B08DB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18 = Other Housed (Specify)</w:t>
            </w:r>
          </w:p>
          <w:p w14:paraId="241D0E1A" w14:textId="76CA6D2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19 = Detox/Inpatient or Residential Substance Abuse Treatment Facility </w:t>
            </w:r>
          </w:p>
        </w:tc>
      </w:tr>
      <w:tr w:rsidR="00600EEE" w:rsidRPr="009718A9" w14:paraId="27C5F41F" w14:textId="77777777" w:rsidTr="000161FA">
        <w:trPr>
          <w:trHeight w:val="304"/>
        </w:trPr>
        <w:tc>
          <w:tcPr>
            <w:tcW w:w="2692" w:type="dxa"/>
          </w:tcPr>
          <w:p w14:paraId="555C7913" w14:textId="35CC1253" w:rsidR="00600EEE" w:rsidRPr="009718A9" w:rsidRDefault="00600EEE" w:rsidP="002713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OtherHousingSpec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308" w:type="dxa"/>
          </w:tcPr>
          <w:p w14:paraId="579DAD49" w14:textId="07C3A5FB" w:rsidR="00600EEE" w:rsidRPr="009718A9" w:rsidRDefault="00600EEE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housing </w:t>
            </w:r>
            <w:proofErr w:type="gramStart"/>
            <w:r>
              <w:rPr>
                <w:sz w:val="20"/>
                <w:szCs w:val="20"/>
              </w:rPr>
              <w:t>specify</w:t>
            </w:r>
            <w:proofErr w:type="gramEnd"/>
          </w:p>
        </w:tc>
        <w:tc>
          <w:tcPr>
            <w:tcW w:w="4254" w:type="dxa"/>
          </w:tcPr>
          <w:p w14:paraId="570DAC20" w14:textId="2C395CCE" w:rsidR="00600EEE" w:rsidRPr="009718A9" w:rsidRDefault="00600EEE" w:rsidP="002713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OtherHousingSpec</w:t>
            </w:r>
            <w:proofErr w:type="spellEnd"/>
          </w:p>
        </w:tc>
        <w:tc>
          <w:tcPr>
            <w:tcW w:w="1001" w:type="dxa"/>
          </w:tcPr>
          <w:p w14:paraId="429122F6" w14:textId="440EAC47" w:rsidR="00600EEE" w:rsidRPr="009718A9" w:rsidRDefault="00600EEE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695" w:type="dxa"/>
          </w:tcPr>
          <w:p w14:paraId="54F72151" w14:textId="6788F821" w:rsidR="00600EEE" w:rsidRPr="009718A9" w:rsidRDefault="00600EEE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A1079" w:rsidRPr="009718A9" w14:paraId="05889261" w14:textId="77777777" w:rsidTr="000161FA">
        <w:trPr>
          <w:trHeight w:val="304"/>
        </w:trPr>
        <w:tc>
          <w:tcPr>
            <w:tcW w:w="2692" w:type="dxa"/>
          </w:tcPr>
          <w:p w14:paraId="536F27D9" w14:textId="5F20DDD2" w:rsidR="006A1079" w:rsidRDefault="006A1079" w:rsidP="002713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hous_cat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308" w:type="dxa"/>
          </w:tcPr>
          <w:p w14:paraId="6A5881CD" w14:textId="2C25CA32" w:rsidR="006A1079" w:rsidRDefault="006A107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Housing categories condensed</w:t>
            </w:r>
          </w:p>
        </w:tc>
        <w:tc>
          <w:tcPr>
            <w:tcW w:w="4254" w:type="dxa"/>
          </w:tcPr>
          <w:p w14:paraId="60788ABC" w14:textId="605827C8" w:rsidR="006A1079" w:rsidRDefault="006A107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Housing</w:t>
            </w:r>
          </w:p>
        </w:tc>
        <w:tc>
          <w:tcPr>
            <w:tcW w:w="1001" w:type="dxa"/>
          </w:tcPr>
          <w:p w14:paraId="0B6F3268" w14:textId="7BBF6AA3" w:rsidR="006A1079" w:rsidRDefault="006A107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695" w:type="dxa"/>
          </w:tcPr>
          <w:p w14:paraId="40430A55" w14:textId="77777777" w:rsidR="006A1079" w:rsidRDefault="006A107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Own or rent</w:t>
            </w:r>
          </w:p>
          <w:p w14:paraId="3A887B2A" w14:textId="77777777" w:rsidR="006A1079" w:rsidRDefault="006A107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Live with someone else</w:t>
            </w:r>
          </w:p>
          <w:p w14:paraId="1053BD70" w14:textId="77777777" w:rsidR="006A1079" w:rsidRDefault="006A107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Homeless</w:t>
            </w:r>
          </w:p>
          <w:p w14:paraId="4246A673" w14:textId="77777777" w:rsidR="006A1079" w:rsidRDefault="006A107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Detox facility</w:t>
            </w:r>
          </w:p>
          <w:p w14:paraId="43ED66AB" w14:textId="4D94285C" w:rsidR="006A1079" w:rsidRDefault="006A107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= Institutional setting</w:t>
            </w:r>
          </w:p>
        </w:tc>
      </w:tr>
      <w:tr w:rsidR="000161FA" w:rsidRPr="009718A9" w14:paraId="4EF50DC8" w14:textId="77777777" w:rsidTr="000161FA">
        <w:trPr>
          <w:trHeight w:val="304"/>
        </w:trPr>
        <w:tc>
          <w:tcPr>
            <w:tcW w:w="2692" w:type="dxa"/>
          </w:tcPr>
          <w:p w14:paraId="2851D55F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LivingConditionsSatisfaction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308" w:type="dxa"/>
          </w:tcPr>
          <w:p w14:paraId="66736A9C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satisfied is the client with their living situation in the last 4 weeks?</w:t>
            </w:r>
          </w:p>
        </w:tc>
        <w:tc>
          <w:tcPr>
            <w:tcW w:w="4254" w:type="dxa"/>
          </w:tcPr>
          <w:p w14:paraId="74CDDF5A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LivingConditionsSatisfaction</w:t>
            </w:r>
            <w:proofErr w:type="spellEnd"/>
          </w:p>
        </w:tc>
        <w:tc>
          <w:tcPr>
            <w:tcW w:w="1001" w:type="dxa"/>
          </w:tcPr>
          <w:p w14:paraId="18FE6321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695" w:type="dxa"/>
          </w:tcPr>
          <w:p w14:paraId="722D9DF6" w14:textId="61B71191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Very Dissatisfied</w:t>
            </w:r>
          </w:p>
          <w:p w14:paraId="5B11D051" w14:textId="70C8B4C8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Dissatisfied</w:t>
            </w:r>
          </w:p>
          <w:p w14:paraId="55718745" w14:textId="5222D834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Neither Satisfied nor Dissatisfied</w:t>
            </w:r>
          </w:p>
          <w:p w14:paraId="7F5F45B8" w14:textId="1579EAF3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Satisfied</w:t>
            </w:r>
          </w:p>
          <w:p w14:paraId="05029404" w14:textId="7A9B8D01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Very Satisfied</w:t>
            </w:r>
          </w:p>
        </w:tc>
      </w:tr>
    </w:tbl>
    <w:p w14:paraId="2A1E9191" w14:textId="77777777" w:rsidR="0056556A" w:rsidRDefault="00F22B8A" w:rsidP="0014761D">
      <w:pPr>
        <w:rPr>
          <w:i/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71C32E55" w14:textId="77777777" w:rsidR="00F22B8A" w:rsidRPr="009718A9" w:rsidRDefault="00F22B8A" w:rsidP="0014761D">
      <w:pPr>
        <w:rPr>
          <w:sz w:val="20"/>
          <w:szCs w:val="20"/>
        </w:rPr>
      </w:pPr>
    </w:p>
    <w:p w14:paraId="67D557BB" w14:textId="77777777" w:rsidR="0056556A" w:rsidRDefault="0056556A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2880"/>
        <w:gridCol w:w="2694"/>
        <w:gridCol w:w="1260"/>
        <w:gridCol w:w="2808"/>
      </w:tblGrid>
      <w:tr w:rsidR="00FE507F" w:rsidRPr="009718A9" w14:paraId="7DAE2F02" w14:textId="77777777" w:rsidTr="0095693D">
        <w:trPr>
          <w:trHeight w:val="350"/>
          <w:tblHeader/>
        </w:trPr>
        <w:tc>
          <w:tcPr>
            <w:tcW w:w="12390" w:type="dxa"/>
            <w:gridSpan w:val="5"/>
          </w:tcPr>
          <w:p w14:paraId="7E938DA7" w14:textId="77777777" w:rsidR="00FE507F" w:rsidRPr="009718A9" w:rsidRDefault="003F3DE8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3" w:name="_Toc37921365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Education and Employment</w:t>
            </w:r>
            <w:bookmarkEnd w:id="13"/>
          </w:p>
        </w:tc>
      </w:tr>
      <w:tr w:rsidR="00FE507F" w:rsidRPr="009718A9" w14:paraId="52CACF52" w14:textId="77777777" w:rsidTr="0095693D">
        <w:trPr>
          <w:trHeight w:val="577"/>
          <w:tblHeader/>
        </w:trPr>
        <w:tc>
          <w:tcPr>
            <w:tcW w:w="2748" w:type="dxa"/>
          </w:tcPr>
          <w:p w14:paraId="1E4E5CEF" w14:textId="77777777" w:rsidR="00FE507F" w:rsidRPr="009718A9" w:rsidRDefault="00FE507F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3F500462" w14:textId="77777777" w:rsidR="00FE507F" w:rsidRPr="009718A9" w:rsidRDefault="00FE507F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694" w:type="dxa"/>
          </w:tcPr>
          <w:p w14:paraId="7BC4E8FB" w14:textId="77777777" w:rsidR="00FE507F" w:rsidRPr="009718A9" w:rsidRDefault="00FE507F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4C2AED07" w14:textId="77777777" w:rsidR="00FE507F" w:rsidRPr="009718A9" w:rsidRDefault="00FE507F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25D40B86" w14:textId="77777777" w:rsidR="00FE507F" w:rsidRPr="009718A9" w:rsidRDefault="00FE507F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</w:p>
        </w:tc>
      </w:tr>
      <w:tr w:rsidR="00271344" w:rsidRPr="009718A9" w14:paraId="1AAF6308" w14:textId="77777777" w:rsidTr="0095693D">
        <w:trPr>
          <w:trHeight w:val="304"/>
        </w:trPr>
        <w:tc>
          <w:tcPr>
            <w:tcW w:w="2748" w:type="dxa"/>
          </w:tcPr>
          <w:p w14:paraId="49806D1B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Enrolled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5EE6895C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Is the client currently enrolled full-time or part-time in school or job training program?</w:t>
            </w:r>
          </w:p>
        </w:tc>
        <w:tc>
          <w:tcPr>
            <w:tcW w:w="2694" w:type="dxa"/>
          </w:tcPr>
          <w:p w14:paraId="4D30857C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Enrolled</w:t>
            </w:r>
          </w:p>
        </w:tc>
        <w:tc>
          <w:tcPr>
            <w:tcW w:w="1260" w:type="dxa"/>
          </w:tcPr>
          <w:p w14:paraId="597DB193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61231D6" w14:textId="350579D2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Enrolled</w:t>
            </w:r>
          </w:p>
          <w:p w14:paraId="430ECBFD" w14:textId="33CAE5E9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Enrolled, Full Time</w:t>
            </w:r>
          </w:p>
          <w:p w14:paraId="29B47C4F" w14:textId="65E499B0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Enrolled, Part Time</w:t>
            </w:r>
          </w:p>
          <w:p w14:paraId="0C119C8C" w14:textId="2DA56D43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Other (Specify)</w:t>
            </w:r>
          </w:p>
        </w:tc>
      </w:tr>
      <w:tr w:rsidR="00600EEE" w:rsidRPr="009718A9" w14:paraId="72233B9A" w14:textId="77777777" w:rsidTr="0095693D">
        <w:trPr>
          <w:trHeight w:val="304"/>
        </w:trPr>
        <w:tc>
          <w:tcPr>
            <w:tcW w:w="2748" w:type="dxa"/>
          </w:tcPr>
          <w:p w14:paraId="76D48DCE" w14:textId="09E53330" w:rsidR="00600EEE" w:rsidRPr="009718A9" w:rsidRDefault="00600EEE" w:rsidP="002713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OtherEnrolledSpec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5350FE90" w14:textId="1218D200" w:rsidR="00600EEE" w:rsidRPr="009718A9" w:rsidRDefault="00600EEE" w:rsidP="0027134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Other</w:t>
            </w:r>
            <w:proofErr w:type="gramEnd"/>
            <w:r>
              <w:rPr>
                <w:sz w:val="20"/>
                <w:szCs w:val="20"/>
              </w:rPr>
              <w:t xml:space="preserve"> enrollment specify</w:t>
            </w:r>
          </w:p>
        </w:tc>
        <w:tc>
          <w:tcPr>
            <w:tcW w:w="2694" w:type="dxa"/>
          </w:tcPr>
          <w:p w14:paraId="6542B559" w14:textId="735AD3CD" w:rsidR="00600EEE" w:rsidRPr="009718A9" w:rsidRDefault="00600EEE" w:rsidP="002713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OtherEnrolledSpec</w:t>
            </w:r>
            <w:proofErr w:type="spellEnd"/>
          </w:p>
        </w:tc>
        <w:tc>
          <w:tcPr>
            <w:tcW w:w="1260" w:type="dxa"/>
          </w:tcPr>
          <w:p w14:paraId="4B340BC5" w14:textId="4021D4E5" w:rsidR="00600EEE" w:rsidRPr="009718A9" w:rsidRDefault="00600EEE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808" w:type="dxa"/>
          </w:tcPr>
          <w:p w14:paraId="26B468BF" w14:textId="6461467E" w:rsidR="00600EEE" w:rsidRPr="009718A9" w:rsidRDefault="00600EEE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71344" w:rsidRPr="009718A9" w14:paraId="2878E2CE" w14:textId="77777777" w:rsidTr="0095693D">
        <w:trPr>
          <w:trHeight w:val="304"/>
        </w:trPr>
        <w:tc>
          <w:tcPr>
            <w:tcW w:w="2748" w:type="dxa"/>
          </w:tcPr>
          <w:p w14:paraId="5576D7E9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Education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B45F3B7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What is the highest level of education attained by the client?</w:t>
            </w:r>
          </w:p>
        </w:tc>
        <w:tc>
          <w:tcPr>
            <w:tcW w:w="2694" w:type="dxa"/>
          </w:tcPr>
          <w:p w14:paraId="55A386CD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Education</w:t>
            </w:r>
          </w:p>
        </w:tc>
        <w:tc>
          <w:tcPr>
            <w:tcW w:w="1260" w:type="dxa"/>
          </w:tcPr>
          <w:p w14:paraId="7D773FB5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2D40FC4" w14:textId="5B3DECFA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11 = Less than 12</w:t>
            </w:r>
            <w:r w:rsidRPr="009718A9">
              <w:rPr>
                <w:sz w:val="20"/>
                <w:szCs w:val="20"/>
                <w:vertAlign w:val="superscript"/>
              </w:rPr>
              <w:t>th</w:t>
            </w:r>
            <w:r w:rsidRPr="009718A9">
              <w:rPr>
                <w:sz w:val="20"/>
                <w:szCs w:val="20"/>
              </w:rPr>
              <w:t xml:space="preserve"> Grade</w:t>
            </w:r>
          </w:p>
          <w:p w14:paraId="7C6DCCB5" w14:textId="204E7E62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12 = 12</w:t>
            </w:r>
            <w:r w:rsidRPr="009718A9">
              <w:rPr>
                <w:sz w:val="20"/>
                <w:szCs w:val="20"/>
                <w:vertAlign w:val="superscript"/>
              </w:rPr>
              <w:t>th</w:t>
            </w:r>
            <w:r w:rsidRPr="009718A9">
              <w:rPr>
                <w:sz w:val="20"/>
                <w:szCs w:val="20"/>
              </w:rPr>
              <w:t xml:space="preserve"> Grade/High School Diploma/GED</w:t>
            </w:r>
          </w:p>
          <w:p w14:paraId="1B533B49" w14:textId="6558F903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13 = </w:t>
            </w:r>
            <w:proofErr w:type="spellStart"/>
            <w:r w:rsidRPr="009718A9">
              <w:rPr>
                <w:sz w:val="20"/>
                <w:szCs w:val="20"/>
              </w:rPr>
              <w:t>Voc</w:t>
            </w:r>
            <w:proofErr w:type="spellEnd"/>
            <w:r w:rsidRPr="009718A9">
              <w:rPr>
                <w:sz w:val="20"/>
                <w:szCs w:val="20"/>
              </w:rPr>
              <w:t>/Tech Diploma</w:t>
            </w:r>
          </w:p>
          <w:p w14:paraId="631618FD" w14:textId="7870E313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14 = Some College or University</w:t>
            </w:r>
          </w:p>
          <w:p w14:paraId="61C987F6" w14:textId="52AD6B11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15 = Bachelor</w:t>
            </w:r>
            <w:r w:rsidR="00245A9F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Degree</w:t>
            </w:r>
          </w:p>
          <w:p w14:paraId="0B71D158" w14:textId="1782DB09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16 = Graduate Work/Graduate Degree</w:t>
            </w:r>
          </w:p>
        </w:tc>
      </w:tr>
      <w:tr w:rsidR="00D22343" w:rsidRPr="009718A9" w14:paraId="3A128C6B" w14:textId="77777777" w:rsidTr="0095693D">
        <w:trPr>
          <w:trHeight w:val="304"/>
        </w:trPr>
        <w:tc>
          <w:tcPr>
            <w:tcW w:w="2748" w:type="dxa"/>
          </w:tcPr>
          <w:p w14:paraId="7A2C85D5" w14:textId="3800DD99" w:rsidR="00D22343" w:rsidRPr="009718A9" w:rsidRDefault="00D22343" w:rsidP="002713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educ_cat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14:paraId="19172535" w14:textId="69238606" w:rsidR="00D22343" w:rsidRPr="009718A9" w:rsidRDefault="00D22343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Highest educational attainment of the client recoded to condense categories</w:t>
            </w:r>
          </w:p>
        </w:tc>
        <w:tc>
          <w:tcPr>
            <w:tcW w:w="2694" w:type="dxa"/>
          </w:tcPr>
          <w:p w14:paraId="27FB1A3A" w14:textId="64002840" w:rsidR="00D22343" w:rsidRPr="009718A9" w:rsidRDefault="00D22343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</w:tc>
        <w:tc>
          <w:tcPr>
            <w:tcW w:w="1260" w:type="dxa"/>
          </w:tcPr>
          <w:p w14:paraId="6729F0D8" w14:textId="050C2E0A" w:rsidR="00D22343" w:rsidRPr="009718A9" w:rsidRDefault="00D22343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517C994" w14:textId="77777777" w:rsidR="00D22343" w:rsidRDefault="00D22343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Less than 12</w:t>
            </w:r>
            <w:r w:rsidRPr="00D76E02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Grade</w:t>
            </w:r>
          </w:p>
          <w:p w14:paraId="2070CE13" w14:textId="77777777" w:rsidR="00D22343" w:rsidRDefault="00D22343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12</w:t>
            </w:r>
            <w:r w:rsidRPr="00D76E02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Grade/High School Diploma/Equivalent (GED)</w:t>
            </w:r>
          </w:p>
          <w:p w14:paraId="3B6E2E6E" w14:textId="77777777" w:rsidR="00D22343" w:rsidRDefault="00D22343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= </w:t>
            </w:r>
            <w:proofErr w:type="spellStart"/>
            <w:r>
              <w:rPr>
                <w:sz w:val="20"/>
                <w:szCs w:val="20"/>
              </w:rPr>
              <w:t>Voc</w:t>
            </w:r>
            <w:proofErr w:type="spellEnd"/>
            <w:r>
              <w:rPr>
                <w:sz w:val="20"/>
                <w:szCs w:val="20"/>
              </w:rPr>
              <w:t>/Tech Diploma, Some College or University</w:t>
            </w:r>
          </w:p>
          <w:p w14:paraId="4F097D23" w14:textId="02B18ED5" w:rsidR="00D22343" w:rsidRPr="009718A9" w:rsidRDefault="00D22343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Bachelor’s Degree or higher</w:t>
            </w:r>
          </w:p>
        </w:tc>
      </w:tr>
      <w:tr w:rsidR="00271344" w:rsidRPr="009718A9" w14:paraId="4E686873" w14:textId="77777777" w:rsidTr="0095693D">
        <w:trPr>
          <w:trHeight w:val="304"/>
        </w:trPr>
        <w:tc>
          <w:tcPr>
            <w:tcW w:w="2748" w:type="dxa"/>
          </w:tcPr>
          <w:p w14:paraId="40A1B767" w14:textId="4D948F2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Employment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705B799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Is the client currently employed?</w:t>
            </w:r>
          </w:p>
        </w:tc>
        <w:tc>
          <w:tcPr>
            <w:tcW w:w="2694" w:type="dxa"/>
          </w:tcPr>
          <w:p w14:paraId="51611F81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Employment</w:t>
            </w:r>
          </w:p>
        </w:tc>
        <w:tc>
          <w:tcPr>
            <w:tcW w:w="1260" w:type="dxa"/>
          </w:tcPr>
          <w:p w14:paraId="1602772D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7A2AE9E" w14:textId="406D330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Employed Full Time</w:t>
            </w:r>
          </w:p>
          <w:p w14:paraId="3711E939" w14:textId="1AD6BCB9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Employed Part Time</w:t>
            </w:r>
          </w:p>
          <w:p w14:paraId="452CF311" w14:textId="10BDCE39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Unemployed, Looking for Work</w:t>
            </w:r>
          </w:p>
          <w:p w14:paraId="6875B854" w14:textId="319FF169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Unemployed, Disabled</w:t>
            </w:r>
          </w:p>
          <w:p w14:paraId="072D509A" w14:textId="37045763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Unemployed, Volunteer Work</w:t>
            </w:r>
          </w:p>
          <w:p w14:paraId="7079CE81" w14:textId="50D3D249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6 = Unemployed, Retired</w:t>
            </w:r>
          </w:p>
          <w:p w14:paraId="0BF40B4D" w14:textId="1048147A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7 = Unemployed, Not Looking for Work</w:t>
            </w:r>
          </w:p>
          <w:p w14:paraId="2C6233C2" w14:textId="43AD551B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8 = Other (Specify)</w:t>
            </w:r>
          </w:p>
        </w:tc>
      </w:tr>
      <w:tr w:rsidR="00271344" w:rsidRPr="009718A9" w14:paraId="70120480" w14:textId="77777777" w:rsidTr="0095693D">
        <w:trPr>
          <w:trHeight w:val="304"/>
        </w:trPr>
        <w:tc>
          <w:tcPr>
            <w:tcW w:w="2748" w:type="dxa"/>
          </w:tcPr>
          <w:p w14:paraId="167BEEDA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OtherEmploymentSpec</w:t>
            </w:r>
            <w:proofErr w:type="spellEnd"/>
          </w:p>
        </w:tc>
        <w:tc>
          <w:tcPr>
            <w:tcW w:w="2880" w:type="dxa"/>
          </w:tcPr>
          <w:p w14:paraId="2B86EA54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Specify other type of employment</w:t>
            </w:r>
          </w:p>
        </w:tc>
        <w:tc>
          <w:tcPr>
            <w:tcW w:w="2694" w:type="dxa"/>
          </w:tcPr>
          <w:p w14:paraId="71D856C7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OtherEmploymentSpec</w:t>
            </w:r>
            <w:proofErr w:type="spellEnd"/>
          </w:p>
        </w:tc>
        <w:tc>
          <w:tcPr>
            <w:tcW w:w="1260" w:type="dxa"/>
          </w:tcPr>
          <w:p w14:paraId="13860E53" w14:textId="537DEF41" w:rsidR="00271344" w:rsidRPr="009718A9" w:rsidRDefault="00F33492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808" w:type="dxa"/>
          </w:tcPr>
          <w:p w14:paraId="18E04DB6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N/A</w:t>
            </w:r>
          </w:p>
        </w:tc>
      </w:tr>
      <w:tr w:rsidR="00A013E9" w:rsidRPr="009718A9" w14:paraId="1C9B792B" w14:textId="77777777" w:rsidTr="0095693D">
        <w:trPr>
          <w:trHeight w:val="304"/>
        </w:trPr>
        <w:tc>
          <w:tcPr>
            <w:tcW w:w="2748" w:type="dxa"/>
          </w:tcPr>
          <w:p w14:paraId="74AF4F46" w14:textId="41F74504" w:rsidR="00A013E9" w:rsidRPr="009718A9" w:rsidRDefault="00A013E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04811686" w14:textId="4D55EB7D" w:rsidR="00A013E9" w:rsidRPr="009718A9" w:rsidRDefault="00A013E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Dichotomization of employment</w:t>
            </w:r>
          </w:p>
        </w:tc>
        <w:tc>
          <w:tcPr>
            <w:tcW w:w="2694" w:type="dxa"/>
          </w:tcPr>
          <w:p w14:paraId="6749C5B4" w14:textId="2D9BE94E" w:rsidR="00A013E9" w:rsidRPr="009718A9" w:rsidRDefault="00A013E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</w:t>
            </w:r>
          </w:p>
        </w:tc>
        <w:tc>
          <w:tcPr>
            <w:tcW w:w="1260" w:type="dxa"/>
          </w:tcPr>
          <w:p w14:paraId="14327EFB" w14:textId="78BBDAD7" w:rsidR="00A013E9" w:rsidRDefault="00A013E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60389DF" w14:textId="77777777" w:rsidR="00A013E9" w:rsidRDefault="00A013E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Employed full or part time</w:t>
            </w:r>
          </w:p>
          <w:p w14:paraId="703E2EEF" w14:textId="1325D999" w:rsidR="00A013E9" w:rsidRPr="009718A9" w:rsidRDefault="00A013E9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Unemployed</w:t>
            </w:r>
          </w:p>
        </w:tc>
      </w:tr>
      <w:tr w:rsidR="0095693D" w:rsidRPr="009718A9" w14:paraId="211962DD" w14:textId="77777777" w:rsidTr="0095693D">
        <w:trPr>
          <w:trHeight w:val="304"/>
        </w:trPr>
        <w:tc>
          <w:tcPr>
            <w:tcW w:w="2748" w:type="dxa"/>
          </w:tcPr>
          <w:p w14:paraId="63820D7D" w14:textId="73B8DB6E" w:rsidR="0095693D" w:rsidRPr="009718A9" w:rsidRDefault="0095693D" w:rsidP="00956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EmploymentType_07</w:t>
            </w:r>
          </w:p>
        </w:tc>
        <w:tc>
          <w:tcPr>
            <w:tcW w:w="2880" w:type="dxa"/>
          </w:tcPr>
          <w:p w14:paraId="0F4C50E0" w14:textId="20ABA9CD" w:rsidR="0095693D" w:rsidRPr="009718A9" w:rsidRDefault="0095693D" w:rsidP="0095693D">
            <w:pPr>
              <w:rPr>
                <w:sz w:val="20"/>
                <w:szCs w:val="20"/>
              </w:rPr>
            </w:pPr>
            <w:r w:rsidRPr="0095693D">
              <w:rPr>
                <w:sz w:val="20"/>
                <w:szCs w:val="20"/>
              </w:rPr>
              <w:t>[If employed], Is your employment competitive or sheltered?</w:t>
            </w:r>
          </w:p>
        </w:tc>
        <w:tc>
          <w:tcPr>
            <w:tcW w:w="2694" w:type="dxa"/>
          </w:tcPr>
          <w:p w14:paraId="7DC75A64" w14:textId="09E3FF26" w:rsidR="0095693D" w:rsidRPr="009718A9" w:rsidRDefault="0095693D" w:rsidP="00956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EmploymentType_07</w:t>
            </w:r>
          </w:p>
        </w:tc>
        <w:tc>
          <w:tcPr>
            <w:tcW w:w="1260" w:type="dxa"/>
          </w:tcPr>
          <w:p w14:paraId="63E3B74C" w14:textId="507024B5" w:rsidR="0095693D" w:rsidRDefault="0095693D" w:rsidP="00956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70FD4AE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1FBB9F3" w14:textId="555ED8B3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95693D" w:rsidRPr="009718A9" w14:paraId="1F3BD6FA" w14:textId="77777777" w:rsidTr="0095693D">
        <w:trPr>
          <w:trHeight w:val="304"/>
        </w:trPr>
        <w:tc>
          <w:tcPr>
            <w:tcW w:w="2748" w:type="dxa"/>
          </w:tcPr>
          <w:p w14:paraId="7E4383FA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Employed_MinWageOrAbove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7F2B1A28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Is the client being paid at or above the minimum wage?</w:t>
            </w:r>
          </w:p>
        </w:tc>
        <w:tc>
          <w:tcPr>
            <w:tcW w:w="2694" w:type="dxa"/>
          </w:tcPr>
          <w:p w14:paraId="339778FA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Employed_MinWageOrAbove</w:t>
            </w:r>
            <w:proofErr w:type="spellEnd"/>
          </w:p>
        </w:tc>
        <w:tc>
          <w:tcPr>
            <w:tcW w:w="1260" w:type="dxa"/>
          </w:tcPr>
          <w:p w14:paraId="5508DFD1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07F3C53" w14:textId="424BAFBA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C3A2F78" w14:textId="60F53F19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95693D" w:rsidRPr="009718A9" w14:paraId="13D01C6E" w14:textId="77777777" w:rsidTr="0095693D">
        <w:trPr>
          <w:trHeight w:val="304"/>
        </w:trPr>
        <w:tc>
          <w:tcPr>
            <w:tcW w:w="2748" w:type="dxa"/>
          </w:tcPr>
          <w:p w14:paraId="55B2FA21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Employed_PaidDirectly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E329E80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Is the client paid directly by their employer?</w:t>
            </w:r>
          </w:p>
        </w:tc>
        <w:tc>
          <w:tcPr>
            <w:tcW w:w="2694" w:type="dxa"/>
          </w:tcPr>
          <w:p w14:paraId="06F77E87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Employed_PaidDirectly</w:t>
            </w:r>
            <w:proofErr w:type="spellEnd"/>
          </w:p>
        </w:tc>
        <w:tc>
          <w:tcPr>
            <w:tcW w:w="1260" w:type="dxa"/>
          </w:tcPr>
          <w:p w14:paraId="5FBDB557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BE2C292" w14:textId="79D6D1EC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154F071A" w14:textId="7BEE24D5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95693D" w:rsidRPr="009718A9" w14:paraId="24F96775" w14:textId="77777777" w:rsidTr="0095693D">
        <w:trPr>
          <w:trHeight w:val="304"/>
        </w:trPr>
        <w:tc>
          <w:tcPr>
            <w:tcW w:w="2748" w:type="dxa"/>
          </w:tcPr>
          <w:p w14:paraId="31DF7357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Employed_AnyoneApplied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6458A01A" w14:textId="6842C6C3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Could anyone </w:t>
            </w:r>
            <w:proofErr w:type="gramStart"/>
            <w:r w:rsidRPr="009718A9">
              <w:rPr>
                <w:sz w:val="20"/>
                <w:szCs w:val="20"/>
              </w:rPr>
              <w:t>have</w:t>
            </w:r>
            <w:proofErr w:type="gramEnd"/>
            <w:r w:rsidRPr="009718A9">
              <w:rPr>
                <w:sz w:val="20"/>
                <w:szCs w:val="20"/>
              </w:rPr>
              <w:t xml:space="preserve"> applied for the client</w:t>
            </w:r>
            <w:r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job?</w:t>
            </w:r>
          </w:p>
        </w:tc>
        <w:tc>
          <w:tcPr>
            <w:tcW w:w="2694" w:type="dxa"/>
          </w:tcPr>
          <w:p w14:paraId="3702FAEF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Employed_AnyoneApplied</w:t>
            </w:r>
            <w:proofErr w:type="spellEnd"/>
          </w:p>
        </w:tc>
        <w:tc>
          <w:tcPr>
            <w:tcW w:w="1260" w:type="dxa"/>
          </w:tcPr>
          <w:p w14:paraId="08617579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DE463D9" w14:textId="31E65192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5DD73AD8" w14:textId="35BC1201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95693D" w:rsidRPr="009718A9" w14:paraId="4C6EC1C8" w14:textId="77777777" w:rsidTr="0095693D">
        <w:trPr>
          <w:trHeight w:val="304"/>
        </w:trPr>
        <w:tc>
          <w:tcPr>
            <w:tcW w:w="2748" w:type="dxa"/>
          </w:tcPr>
          <w:p w14:paraId="0F02B811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EnoughMoneyForNeeds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765C1F5E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Has the client had enough money for their needs over the past 4 weeks?</w:t>
            </w:r>
          </w:p>
        </w:tc>
        <w:tc>
          <w:tcPr>
            <w:tcW w:w="2694" w:type="dxa"/>
          </w:tcPr>
          <w:p w14:paraId="472C4605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EnoughMoneyForNeeds</w:t>
            </w:r>
            <w:proofErr w:type="spellEnd"/>
          </w:p>
        </w:tc>
        <w:tc>
          <w:tcPr>
            <w:tcW w:w="1260" w:type="dxa"/>
          </w:tcPr>
          <w:p w14:paraId="088704D0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ED04E9E" w14:textId="6E663B6B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Not at All</w:t>
            </w:r>
          </w:p>
          <w:p w14:paraId="5864DFEF" w14:textId="59AEEFF9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A Little</w:t>
            </w:r>
          </w:p>
          <w:p w14:paraId="30EFBA2D" w14:textId="1FEB47B5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Moderately</w:t>
            </w:r>
          </w:p>
          <w:p w14:paraId="77C62ED4" w14:textId="26B53732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Mostly</w:t>
            </w:r>
          </w:p>
          <w:p w14:paraId="08FF7D18" w14:textId="34B9674C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Completely</w:t>
            </w:r>
          </w:p>
        </w:tc>
      </w:tr>
      <w:tr w:rsidR="0095693D" w:rsidRPr="009718A9" w14:paraId="2638F397" w14:textId="77777777" w:rsidTr="0095693D">
        <w:trPr>
          <w:trHeight w:val="304"/>
        </w:trPr>
        <w:tc>
          <w:tcPr>
            <w:tcW w:w="2748" w:type="dxa"/>
          </w:tcPr>
          <w:p w14:paraId="500CFB1C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CurrentWorkorSchool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D0A38C4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Attending school regularly and/or currently employed/retired</w:t>
            </w:r>
          </w:p>
        </w:tc>
        <w:tc>
          <w:tcPr>
            <w:tcW w:w="2694" w:type="dxa"/>
          </w:tcPr>
          <w:p w14:paraId="2C3077A5" w14:textId="316207CD" w:rsidR="0095693D" w:rsidRPr="009718A9" w:rsidRDefault="0095693D" w:rsidP="00956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</w:t>
            </w:r>
          </w:p>
        </w:tc>
        <w:tc>
          <w:tcPr>
            <w:tcW w:w="1260" w:type="dxa"/>
          </w:tcPr>
          <w:p w14:paraId="5A6AB082" w14:textId="7777777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A025493" w14:textId="0C607BE7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56737413" w14:textId="40C59A15" w:rsidR="0095693D" w:rsidRPr="009718A9" w:rsidRDefault="0095693D" w:rsidP="0095693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</w:tbl>
    <w:p w14:paraId="71E5B6E7" w14:textId="77777777" w:rsidR="00FE507F" w:rsidRDefault="00F22B8A" w:rsidP="0014761D">
      <w:pPr>
        <w:rPr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14A6ADF6" w14:textId="77777777" w:rsidR="003F3DE8" w:rsidRDefault="003F3DE8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616"/>
        <w:gridCol w:w="1260"/>
        <w:gridCol w:w="2808"/>
      </w:tblGrid>
      <w:tr w:rsidR="003F3DE8" w:rsidRPr="009718A9" w14:paraId="31CBB69F" w14:textId="77777777" w:rsidTr="003F3DE8">
        <w:trPr>
          <w:trHeight w:val="350"/>
          <w:tblHeader/>
        </w:trPr>
        <w:tc>
          <w:tcPr>
            <w:tcW w:w="12282" w:type="dxa"/>
            <w:gridSpan w:val="5"/>
          </w:tcPr>
          <w:p w14:paraId="596C7B86" w14:textId="77777777" w:rsidR="003F3DE8" w:rsidRPr="009718A9" w:rsidRDefault="003F3DE8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4" w:name="_Toc37921366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Crime and Criminal Justice Status</w:t>
            </w:r>
            <w:bookmarkEnd w:id="14"/>
          </w:p>
        </w:tc>
      </w:tr>
      <w:tr w:rsidR="003F3DE8" w:rsidRPr="009718A9" w14:paraId="5AF1EDFA" w14:textId="77777777" w:rsidTr="003F3DE8">
        <w:trPr>
          <w:trHeight w:val="577"/>
          <w:tblHeader/>
        </w:trPr>
        <w:tc>
          <w:tcPr>
            <w:tcW w:w="2718" w:type="dxa"/>
          </w:tcPr>
          <w:p w14:paraId="6F29BDA9" w14:textId="77777777" w:rsidR="003F3DE8" w:rsidRPr="009718A9" w:rsidRDefault="003F3DE8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2F5DFCAC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616" w:type="dxa"/>
          </w:tcPr>
          <w:p w14:paraId="43B32B20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4B8A3FE5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11C202CB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</w:p>
        </w:tc>
      </w:tr>
      <w:tr w:rsidR="00271344" w:rsidRPr="009718A9" w14:paraId="020079AD" w14:textId="77777777" w:rsidTr="003F3DE8">
        <w:trPr>
          <w:trHeight w:val="304"/>
        </w:trPr>
        <w:tc>
          <w:tcPr>
            <w:tcW w:w="2718" w:type="dxa"/>
          </w:tcPr>
          <w:p w14:paraId="0E436D8F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NumTimesArrested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BCEC357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In the past 30 days, how many times has the client been arrested?</w:t>
            </w:r>
          </w:p>
        </w:tc>
        <w:tc>
          <w:tcPr>
            <w:tcW w:w="2616" w:type="dxa"/>
          </w:tcPr>
          <w:p w14:paraId="5628C9E1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NumTimesArrested</w:t>
            </w:r>
            <w:proofErr w:type="spellEnd"/>
          </w:p>
        </w:tc>
        <w:tc>
          <w:tcPr>
            <w:tcW w:w="1260" w:type="dxa"/>
          </w:tcPr>
          <w:p w14:paraId="75D59E71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F2C4FDC" w14:textId="08A4CC07" w:rsidR="00271344" w:rsidRPr="009718A9" w:rsidRDefault="00681694" w:rsidP="00271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0-30</w:t>
            </w:r>
          </w:p>
        </w:tc>
      </w:tr>
      <w:tr w:rsidR="00397220" w:rsidRPr="009718A9" w14:paraId="33D25FD9" w14:textId="77777777" w:rsidTr="003F3DE8">
        <w:trPr>
          <w:trHeight w:val="304"/>
        </w:trPr>
        <w:tc>
          <w:tcPr>
            <w:tcW w:w="2718" w:type="dxa"/>
          </w:tcPr>
          <w:p w14:paraId="674891A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NoCriminalJust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6608892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The client has not been involved with the criminal justice system in the past 30 days</w:t>
            </w:r>
          </w:p>
        </w:tc>
        <w:tc>
          <w:tcPr>
            <w:tcW w:w="2616" w:type="dxa"/>
          </w:tcPr>
          <w:p w14:paraId="7082E466" w14:textId="2B29B810" w:rsidR="00397220" w:rsidRPr="009718A9" w:rsidRDefault="00681694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NumTimesArrested</w:t>
            </w:r>
            <w:proofErr w:type="spellEnd"/>
          </w:p>
        </w:tc>
        <w:tc>
          <w:tcPr>
            <w:tcW w:w="1260" w:type="dxa"/>
          </w:tcPr>
          <w:p w14:paraId="68811C95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C325FF6" w14:textId="0FB2F680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398466B" w14:textId="3FC39B4C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</w:tbl>
    <w:p w14:paraId="28B3CDBE" w14:textId="77777777" w:rsidR="003F3DE8" w:rsidRDefault="00F22B8A" w:rsidP="0014761D">
      <w:pPr>
        <w:rPr>
          <w:i/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14E8B78F" w14:textId="77777777" w:rsidR="00F22B8A" w:rsidRDefault="00F22B8A" w:rsidP="0014761D">
      <w:pPr>
        <w:rPr>
          <w:i/>
          <w:sz w:val="20"/>
          <w:szCs w:val="20"/>
        </w:rPr>
      </w:pPr>
    </w:p>
    <w:p w14:paraId="3ED6B201" w14:textId="77777777" w:rsidR="00F22B8A" w:rsidRDefault="00F22B8A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638"/>
        <w:gridCol w:w="1260"/>
        <w:gridCol w:w="2808"/>
      </w:tblGrid>
      <w:tr w:rsidR="003F3DE8" w:rsidRPr="006D5584" w14:paraId="035BF7F9" w14:textId="77777777" w:rsidTr="00397220">
        <w:trPr>
          <w:trHeight w:val="350"/>
          <w:tblHeader/>
        </w:trPr>
        <w:tc>
          <w:tcPr>
            <w:tcW w:w="12304" w:type="dxa"/>
            <w:gridSpan w:val="5"/>
          </w:tcPr>
          <w:p w14:paraId="4D77AE06" w14:textId="77777777" w:rsidR="003F3DE8" w:rsidRPr="006D5584" w:rsidRDefault="003F3DE8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5" w:name="_Toc37921367"/>
            <w:r w:rsidRPr="006D5584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Perception of Care</w:t>
            </w:r>
            <w:bookmarkEnd w:id="15"/>
          </w:p>
        </w:tc>
      </w:tr>
      <w:tr w:rsidR="003F3DE8" w:rsidRPr="006D5584" w14:paraId="07B2F2F5" w14:textId="77777777" w:rsidTr="00397220">
        <w:trPr>
          <w:trHeight w:val="577"/>
          <w:tblHeader/>
        </w:trPr>
        <w:tc>
          <w:tcPr>
            <w:tcW w:w="2718" w:type="dxa"/>
          </w:tcPr>
          <w:p w14:paraId="7A44AC1F" w14:textId="77777777" w:rsidR="003F3DE8" w:rsidRPr="006D5584" w:rsidRDefault="003F3DE8" w:rsidP="003F3DE8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378C28F5" w14:textId="77777777" w:rsidR="003F3DE8" w:rsidRPr="006D5584" w:rsidRDefault="003F3DE8" w:rsidP="003F3DE8">
            <w:pPr>
              <w:jc w:val="center"/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Description</w:t>
            </w:r>
          </w:p>
        </w:tc>
        <w:tc>
          <w:tcPr>
            <w:tcW w:w="2638" w:type="dxa"/>
          </w:tcPr>
          <w:p w14:paraId="170C170C" w14:textId="77777777" w:rsidR="003F3DE8" w:rsidRPr="006D5584" w:rsidRDefault="003F3DE8" w:rsidP="003F3DE8">
            <w:pPr>
              <w:jc w:val="center"/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45DCEB3F" w14:textId="77777777" w:rsidR="003F3DE8" w:rsidRPr="006D5584" w:rsidRDefault="003F3DE8" w:rsidP="003F3DE8">
            <w:pPr>
              <w:jc w:val="center"/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47399917" w14:textId="78124D88" w:rsidR="003F3DE8" w:rsidRPr="006D5584" w:rsidRDefault="003F3DE8" w:rsidP="003F3DE8">
            <w:pPr>
              <w:jc w:val="center"/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Value Descriptions</w:t>
            </w:r>
            <w:r w:rsidR="000161FA" w:rsidRPr="006D5584">
              <w:rPr>
                <w:sz w:val="20"/>
                <w:szCs w:val="20"/>
              </w:rPr>
              <w:t>/Expected Range</w:t>
            </w:r>
          </w:p>
        </w:tc>
      </w:tr>
      <w:tr w:rsidR="00271344" w:rsidRPr="006D5584" w14:paraId="691EA042" w14:textId="77777777" w:rsidTr="00397220">
        <w:trPr>
          <w:trHeight w:val="304"/>
        </w:trPr>
        <w:tc>
          <w:tcPr>
            <w:tcW w:w="2718" w:type="dxa"/>
          </w:tcPr>
          <w:p w14:paraId="771F4E2F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CarePercep</w:t>
            </w:r>
            <w:proofErr w:type="spellEnd"/>
            <w:r w:rsidRPr="006D5584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07074F39" w14:textId="22E8A260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Client</w:t>
            </w:r>
            <w:r w:rsidR="008945E5" w:rsidRPr="006D5584">
              <w:rPr>
                <w:sz w:val="20"/>
                <w:szCs w:val="20"/>
              </w:rPr>
              <w:t>’</w:t>
            </w:r>
            <w:r w:rsidRPr="006D5584">
              <w:rPr>
                <w:sz w:val="20"/>
                <w:szCs w:val="20"/>
              </w:rPr>
              <w:t>s perception of care</w:t>
            </w:r>
          </w:p>
        </w:tc>
        <w:tc>
          <w:tcPr>
            <w:tcW w:w="2638" w:type="dxa"/>
          </w:tcPr>
          <w:p w14:paraId="3E76F1C8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Recover</w:t>
            </w:r>
          </w:p>
          <w:p w14:paraId="742668B5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Complain</w:t>
            </w:r>
          </w:p>
          <w:p w14:paraId="008BECE8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Rights</w:t>
            </w:r>
          </w:p>
          <w:p w14:paraId="130C2B38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Responsibility</w:t>
            </w:r>
          </w:p>
          <w:p w14:paraId="54E2B9E4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SideEffects</w:t>
            </w:r>
            <w:proofErr w:type="spellEnd"/>
          </w:p>
          <w:p w14:paraId="19024E2A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SharingTreatmentInformation</w:t>
            </w:r>
            <w:proofErr w:type="spellEnd"/>
          </w:p>
          <w:p w14:paraId="087D5377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SensitiveToCulture</w:t>
            </w:r>
            <w:proofErr w:type="spellEnd"/>
          </w:p>
          <w:p w14:paraId="4AF7A42B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InformationNeeded</w:t>
            </w:r>
            <w:proofErr w:type="spellEnd"/>
            <w:r w:rsidRPr="006D5584">
              <w:rPr>
                <w:sz w:val="20"/>
                <w:szCs w:val="20"/>
              </w:rPr>
              <w:t xml:space="preserve"> </w:t>
            </w:r>
            <w:proofErr w:type="spellStart"/>
            <w:r w:rsidRPr="006D5584">
              <w:rPr>
                <w:sz w:val="20"/>
                <w:szCs w:val="20"/>
              </w:rPr>
              <w:t>ConsumerRunPrograms</w:t>
            </w:r>
            <w:proofErr w:type="spellEnd"/>
          </w:p>
          <w:p w14:paraId="1961D858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ComfortableAskingQuestions</w:t>
            </w:r>
            <w:proofErr w:type="spellEnd"/>
          </w:p>
          <w:p w14:paraId="59B56FD3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TreatmentGoals</w:t>
            </w:r>
            <w:proofErr w:type="spellEnd"/>
          </w:p>
          <w:p w14:paraId="208FD2E9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LikeServices</w:t>
            </w:r>
            <w:proofErr w:type="spellEnd"/>
          </w:p>
          <w:p w14:paraId="489B05A4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Choices</w:t>
            </w:r>
          </w:p>
          <w:p w14:paraId="7E344BFA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RecommendAgency</w:t>
            </w:r>
            <w:proofErr w:type="spellEnd"/>
          </w:p>
        </w:tc>
        <w:tc>
          <w:tcPr>
            <w:tcW w:w="1260" w:type="dxa"/>
          </w:tcPr>
          <w:p w14:paraId="3753A923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707AD43" w14:textId="68C7CCAD" w:rsidR="00271344" w:rsidRPr="006D5584" w:rsidRDefault="0068169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 xml:space="preserve">Mean = the sum of the valid responses, divided by the count of items with valid responses. </w:t>
            </w:r>
          </w:p>
          <w:p w14:paraId="1F8C6C2C" w14:textId="21159E74" w:rsidR="00681694" w:rsidRPr="006D5584" w:rsidRDefault="0068169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1-5</w:t>
            </w:r>
          </w:p>
        </w:tc>
      </w:tr>
      <w:tr w:rsidR="00271344" w:rsidRPr="006D5584" w14:paraId="4A0095E5" w14:textId="77777777" w:rsidTr="00397220">
        <w:trPr>
          <w:trHeight w:val="304"/>
        </w:trPr>
        <w:tc>
          <w:tcPr>
            <w:tcW w:w="2718" w:type="dxa"/>
          </w:tcPr>
          <w:p w14:paraId="56F700BB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WhoAdministered</w:t>
            </w:r>
            <w:proofErr w:type="spellEnd"/>
            <w:r w:rsidRPr="006D5584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5CE3F055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Indicate who administered Section F</w:t>
            </w:r>
          </w:p>
        </w:tc>
        <w:tc>
          <w:tcPr>
            <w:tcW w:w="2638" w:type="dxa"/>
          </w:tcPr>
          <w:p w14:paraId="2F87C406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WhoAdministered</w:t>
            </w:r>
            <w:proofErr w:type="spellEnd"/>
          </w:p>
        </w:tc>
        <w:tc>
          <w:tcPr>
            <w:tcW w:w="1260" w:type="dxa"/>
          </w:tcPr>
          <w:p w14:paraId="0677D72D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8275EB9" w14:textId="57616C5C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1 = Administrative Staff</w:t>
            </w:r>
          </w:p>
          <w:p w14:paraId="1969DF90" w14:textId="062F87FF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2 = Care Coordinator</w:t>
            </w:r>
          </w:p>
          <w:p w14:paraId="0DB250A3" w14:textId="3584B401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3 = Case Manager</w:t>
            </w:r>
          </w:p>
          <w:p w14:paraId="0CCC2EF8" w14:textId="22D25F61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4 = Clinician Providing Direct Services</w:t>
            </w:r>
          </w:p>
          <w:p w14:paraId="1032AAF3" w14:textId="7B840CC0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5 = Clinician Not Providing Services</w:t>
            </w:r>
          </w:p>
          <w:p w14:paraId="02D4F15E" w14:textId="19D48BFE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6 = Consumer Peer</w:t>
            </w:r>
          </w:p>
          <w:p w14:paraId="3E3C4265" w14:textId="6D5FEDAB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7 = Data Collector</w:t>
            </w:r>
          </w:p>
          <w:p w14:paraId="28CBECB8" w14:textId="38709F62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8 = Evaluator</w:t>
            </w:r>
          </w:p>
          <w:p w14:paraId="32451906" w14:textId="1D7028D3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9 = Family Advocate</w:t>
            </w:r>
          </w:p>
          <w:p w14:paraId="1FDDCE47" w14:textId="547E2CAA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10 = Research Assistant Staff</w:t>
            </w:r>
          </w:p>
          <w:p w14:paraId="1B3F3E21" w14:textId="79927664" w:rsidR="0068169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11 = Self-Administered</w:t>
            </w:r>
          </w:p>
          <w:p w14:paraId="3E868747" w14:textId="623B8F2E" w:rsidR="00271344" w:rsidRPr="006D5584" w:rsidRDefault="00681694" w:rsidP="0068169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12 = Other (Specify)</w:t>
            </w:r>
          </w:p>
        </w:tc>
      </w:tr>
      <w:tr w:rsidR="00271344" w:rsidRPr="006D5584" w14:paraId="0266DB7C" w14:textId="77777777" w:rsidTr="00397220">
        <w:trPr>
          <w:trHeight w:val="304"/>
        </w:trPr>
        <w:tc>
          <w:tcPr>
            <w:tcW w:w="2718" w:type="dxa"/>
          </w:tcPr>
          <w:p w14:paraId="138349A3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WhoAdministered_OtherSpec</w:t>
            </w:r>
            <w:proofErr w:type="spellEnd"/>
          </w:p>
        </w:tc>
        <w:tc>
          <w:tcPr>
            <w:tcW w:w="2880" w:type="dxa"/>
          </w:tcPr>
          <w:p w14:paraId="2EACA4B8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Specify who administered the GPRA</w:t>
            </w:r>
          </w:p>
        </w:tc>
        <w:tc>
          <w:tcPr>
            <w:tcW w:w="2638" w:type="dxa"/>
          </w:tcPr>
          <w:p w14:paraId="3037EAA8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WhoAdministered_OtherSpec</w:t>
            </w:r>
            <w:proofErr w:type="spellEnd"/>
          </w:p>
        </w:tc>
        <w:tc>
          <w:tcPr>
            <w:tcW w:w="1260" w:type="dxa"/>
          </w:tcPr>
          <w:p w14:paraId="6C31F144" w14:textId="78C1114B" w:rsidR="00271344" w:rsidRPr="006D5584" w:rsidRDefault="00F33492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Text</w:t>
            </w:r>
          </w:p>
        </w:tc>
        <w:tc>
          <w:tcPr>
            <w:tcW w:w="2808" w:type="dxa"/>
          </w:tcPr>
          <w:p w14:paraId="5301AD6C" w14:textId="77777777" w:rsidR="00271344" w:rsidRPr="006D5584" w:rsidRDefault="00271344" w:rsidP="00271344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N/A</w:t>
            </w:r>
          </w:p>
        </w:tc>
      </w:tr>
      <w:tr w:rsidR="00397220" w:rsidRPr="006D5584" w14:paraId="06236B04" w14:textId="77777777" w:rsidTr="00397220">
        <w:trPr>
          <w:trHeight w:val="304"/>
        </w:trPr>
        <w:tc>
          <w:tcPr>
            <w:tcW w:w="2718" w:type="dxa"/>
          </w:tcPr>
          <w:p w14:paraId="3EFECFF5" w14:textId="77777777" w:rsidR="00397220" w:rsidRPr="006D5584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PosCare</w:t>
            </w:r>
            <w:proofErr w:type="spellEnd"/>
            <w:r w:rsidRPr="006D5584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507CAE6A" w14:textId="77777777" w:rsidR="00397220" w:rsidRPr="006D5584" w:rsidRDefault="00397220" w:rsidP="00397220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Acceptable level of perception of care</w:t>
            </w:r>
          </w:p>
        </w:tc>
        <w:tc>
          <w:tcPr>
            <w:tcW w:w="2638" w:type="dxa"/>
          </w:tcPr>
          <w:p w14:paraId="5A3C0321" w14:textId="77777777" w:rsidR="00397220" w:rsidRPr="006D5584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6D5584">
              <w:rPr>
                <w:sz w:val="20"/>
                <w:szCs w:val="20"/>
              </w:rPr>
              <w:t>PosCare</w:t>
            </w:r>
            <w:proofErr w:type="spellEnd"/>
          </w:p>
        </w:tc>
        <w:tc>
          <w:tcPr>
            <w:tcW w:w="1260" w:type="dxa"/>
          </w:tcPr>
          <w:p w14:paraId="4B50F509" w14:textId="77777777" w:rsidR="00397220" w:rsidRPr="006D5584" w:rsidRDefault="00397220" w:rsidP="00397220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BD53142" w14:textId="2EF1BA80" w:rsidR="00397220" w:rsidRPr="006D5584" w:rsidRDefault="00397220" w:rsidP="00397220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0 = No</w:t>
            </w:r>
          </w:p>
          <w:p w14:paraId="3CCFACC2" w14:textId="4C4ADA87" w:rsidR="00397220" w:rsidRPr="006D5584" w:rsidRDefault="00397220" w:rsidP="00397220">
            <w:pPr>
              <w:rPr>
                <w:sz w:val="20"/>
                <w:szCs w:val="20"/>
              </w:rPr>
            </w:pPr>
            <w:r w:rsidRPr="006D5584">
              <w:rPr>
                <w:sz w:val="20"/>
                <w:szCs w:val="20"/>
              </w:rPr>
              <w:t>1 = Yes</w:t>
            </w:r>
          </w:p>
        </w:tc>
      </w:tr>
    </w:tbl>
    <w:p w14:paraId="17CD3872" w14:textId="708257DB" w:rsidR="003F3DE8" w:rsidRDefault="00F22B8A" w:rsidP="0014761D">
      <w:pPr>
        <w:rPr>
          <w:i/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53716B69" w14:textId="77777777" w:rsidR="007B39D3" w:rsidRPr="006D5584" w:rsidRDefault="007B39D3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616"/>
        <w:gridCol w:w="1260"/>
        <w:gridCol w:w="2808"/>
      </w:tblGrid>
      <w:tr w:rsidR="003F3DE8" w:rsidRPr="009718A9" w14:paraId="5BDBD47B" w14:textId="77777777" w:rsidTr="003F3DE8">
        <w:trPr>
          <w:trHeight w:val="350"/>
          <w:tblHeader/>
        </w:trPr>
        <w:tc>
          <w:tcPr>
            <w:tcW w:w="12282" w:type="dxa"/>
            <w:gridSpan w:val="5"/>
          </w:tcPr>
          <w:p w14:paraId="36FB2589" w14:textId="77777777" w:rsidR="003F3DE8" w:rsidRPr="009718A9" w:rsidRDefault="003F3DE8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6" w:name="_Toc37921368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Social Connectedness</w:t>
            </w:r>
            <w:bookmarkEnd w:id="16"/>
          </w:p>
        </w:tc>
      </w:tr>
      <w:tr w:rsidR="003F3DE8" w:rsidRPr="009718A9" w14:paraId="7F7C1D6A" w14:textId="77777777" w:rsidTr="003F3DE8">
        <w:trPr>
          <w:trHeight w:val="577"/>
          <w:tblHeader/>
        </w:trPr>
        <w:tc>
          <w:tcPr>
            <w:tcW w:w="2718" w:type="dxa"/>
          </w:tcPr>
          <w:p w14:paraId="1B73591D" w14:textId="77777777" w:rsidR="003F3DE8" w:rsidRPr="009718A9" w:rsidRDefault="003F3DE8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332E6CA0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616" w:type="dxa"/>
          </w:tcPr>
          <w:p w14:paraId="170A0DB8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77BD0C47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2A8D0817" w14:textId="3603439A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  <w:r w:rsidR="000161FA">
              <w:rPr>
                <w:sz w:val="20"/>
                <w:szCs w:val="20"/>
              </w:rPr>
              <w:t>/Expected Range</w:t>
            </w:r>
          </w:p>
        </w:tc>
      </w:tr>
      <w:tr w:rsidR="00271344" w:rsidRPr="009718A9" w14:paraId="6B904312" w14:textId="77777777" w:rsidTr="003F3DE8">
        <w:trPr>
          <w:trHeight w:val="304"/>
        </w:trPr>
        <w:tc>
          <w:tcPr>
            <w:tcW w:w="2718" w:type="dxa"/>
          </w:tcPr>
          <w:p w14:paraId="57815B26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Friendships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892B386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 am happy with the friendships I have</w:t>
            </w:r>
          </w:p>
        </w:tc>
        <w:tc>
          <w:tcPr>
            <w:tcW w:w="2616" w:type="dxa"/>
          </w:tcPr>
          <w:p w14:paraId="4EFDD2AD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Friendships</w:t>
            </w:r>
          </w:p>
        </w:tc>
        <w:tc>
          <w:tcPr>
            <w:tcW w:w="1260" w:type="dxa"/>
          </w:tcPr>
          <w:p w14:paraId="7A881D1F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2D22C24" w14:textId="6982BBCF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Strongly Disagree</w:t>
            </w:r>
          </w:p>
          <w:p w14:paraId="63F440E9" w14:textId="28905284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Disagree</w:t>
            </w:r>
          </w:p>
          <w:p w14:paraId="2C6B10B3" w14:textId="5C148712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Undecided</w:t>
            </w:r>
          </w:p>
          <w:p w14:paraId="226C65A4" w14:textId="42786E5E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Agree</w:t>
            </w:r>
          </w:p>
          <w:p w14:paraId="33840A6A" w14:textId="1A174443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Strongly Agree</w:t>
            </w:r>
          </w:p>
        </w:tc>
      </w:tr>
      <w:tr w:rsidR="00271344" w:rsidRPr="009718A9" w14:paraId="52A7425E" w14:textId="77777777" w:rsidTr="003F3DE8">
        <w:trPr>
          <w:trHeight w:val="304"/>
        </w:trPr>
        <w:tc>
          <w:tcPr>
            <w:tcW w:w="2718" w:type="dxa"/>
          </w:tcPr>
          <w:p w14:paraId="1869FD15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EnjoyPeople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351EC5B4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 have people with whom I can do enjoyable things</w:t>
            </w:r>
          </w:p>
        </w:tc>
        <w:tc>
          <w:tcPr>
            <w:tcW w:w="2616" w:type="dxa"/>
          </w:tcPr>
          <w:p w14:paraId="78935145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EnjoyPeople</w:t>
            </w:r>
            <w:proofErr w:type="spellEnd"/>
          </w:p>
        </w:tc>
        <w:tc>
          <w:tcPr>
            <w:tcW w:w="1260" w:type="dxa"/>
          </w:tcPr>
          <w:p w14:paraId="46A1BDD3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5FC27EF" w14:textId="6EC2E594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Strongly Disagree</w:t>
            </w:r>
          </w:p>
          <w:p w14:paraId="7594E552" w14:textId="3FEA2DFA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Disagree</w:t>
            </w:r>
          </w:p>
          <w:p w14:paraId="6C2E7166" w14:textId="3F16562E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Undecided</w:t>
            </w:r>
          </w:p>
          <w:p w14:paraId="4CC14493" w14:textId="0E7DCC61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Agree</w:t>
            </w:r>
          </w:p>
          <w:p w14:paraId="2D70923F" w14:textId="300A6B5A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Strongly Agree</w:t>
            </w:r>
          </w:p>
        </w:tc>
      </w:tr>
      <w:tr w:rsidR="00271344" w:rsidRPr="009718A9" w14:paraId="5F9E41FD" w14:textId="77777777" w:rsidTr="003F3DE8">
        <w:trPr>
          <w:trHeight w:val="304"/>
        </w:trPr>
        <w:tc>
          <w:tcPr>
            <w:tcW w:w="2718" w:type="dxa"/>
          </w:tcPr>
          <w:p w14:paraId="75A9F4ED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BelongInCommunity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4260DB4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 feel I belong in my community</w:t>
            </w:r>
          </w:p>
        </w:tc>
        <w:tc>
          <w:tcPr>
            <w:tcW w:w="2616" w:type="dxa"/>
          </w:tcPr>
          <w:p w14:paraId="12E8718F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BelongInCommunity</w:t>
            </w:r>
            <w:proofErr w:type="spellEnd"/>
          </w:p>
        </w:tc>
        <w:tc>
          <w:tcPr>
            <w:tcW w:w="1260" w:type="dxa"/>
          </w:tcPr>
          <w:p w14:paraId="7A593324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B0BF51F" w14:textId="1EF70EDD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Strongly Disagree</w:t>
            </w:r>
          </w:p>
          <w:p w14:paraId="24C788A5" w14:textId="13B5FD8B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Disagree</w:t>
            </w:r>
          </w:p>
          <w:p w14:paraId="15D1E860" w14:textId="39BD8C4C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Undecided</w:t>
            </w:r>
          </w:p>
          <w:p w14:paraId="30CC7AD3" w14:textId="5D9FF6A8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Agree</w:t>
            </w:r>
          </w:p>
          <w:p w14:paraId="2F90C33A" w14:textId="474DF88F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Strongly Agree</w:t>
            </w:r>
          </w:p>
        </w:tc>
      </w:tr>
      <w:tr w:rsidR="00271344" w:rsidRPr="009718A9" w14:paraId="682CC0C7" w14:textId="77777777" w:rsidTr="003F3DE8">
        <w:trPr>
          <w:trHeight w:val="304"/>
        </w:trPr>
        <w:tc>
          <w:tcPr>
            <w:tcW w:w="2718" w:type="dxa"/>
          </w:tcPr>
          <w:p w14:paraId="55567069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SupportFromFamily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70233C64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In a crisis, I would have the support from my family and friends</w:t>
            </w:r>
          </w:p>
        </w:tc>
        <w:tc>
          <w:tcPr>
            <w:tcW w:w="2616" w:type="dxa"/>
          </w:tcPr>
          <w:p w14:paraId="12D0B6C7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SupportFromFamily</w:t>
            </w:r>
            <w:proofErr w:type="spellEnd"/>
          </w:p>
        </w:tc>
        <w:tc>
          <w:tcPr>
            <w:tcW w:w="1260" w:type="dxa"/>
          </w:tcPr>
          <w:p w14:paraId="6C0099E0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E1C1F4F" w14:textId="5939C8F8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Strongly Disagree</w:t>
            </w:r>
          </w:p>
          <w:p w14:paraId="47E9FA22" w14:textId="7E857364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Disagree</w:t>
            </w:r>
          </w:p>
          <w:p w14:paraId="762DBB7F" w14:textId="698596E3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Undecided</w:t>
            </w:r>
          </w:p>
          <w:p w14:paraId="537EEC79" w14:textId="7B177270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Agree</w:t>
            </w:r>
          </w:p>
          <w:p w14:paraId="4742C92E" w14:textId="2CA6816F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Strongly Agree</w:t>
            </w:r>
          </w:p>
        </w:tc>
      </w:tr>
      <w:tr w:rsidR="00271344" w:rsidRPr="009718A9" w14:paraId="50EA7971" w14:textId="77777777" w:rsidTr="003F3DE8">
        <w:trPr>
          <w:trHeight w:val="304"/>
        </w:trPr>
        <w:tc>
          <w:tcPr>
            <w:tcW w:w="2718" w:type="dxa"/>
          </w:tcPr>
          <w:p w14:paraId="17EC6EAF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SupportiveFamilyFriends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645EE1A0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 have family and friends that are supportive of my recovery</w:t>
            </w:r>
          </w:p>
        </w:tc>
        <w:tc>
          <w:tcPr>
            <w:tcW w:w="2616" w:type="dxa"/>
          </w:tcPr>
          <w:p w14:paraId="27029DDB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SupportiveFamilyFriends</w:t>
            </w:r>
            <w:proofErr w:type="spellEnd"/>
          </w:p>
        </w:tc>
        <w:tc>
          <w:tcPr>
            <w:tcW w:w="1260" w:type="dxa"/>
          </w:tcPr>
          <w:p w14:paraId="2A6E8F29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E76DF00" w14:textId="57F1AABD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Strongly Disagree</w:t>
            </w:r>
          </w:p>
          <w:p w14:paraId="6155EB4C" w14:textId="5E34BCFD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Disagree</w:t>
            </w:r>
          </w:p>
          <w:p w14:paraId="3830BCD1" w14:textId="7EE37C20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Undecided</w:t>
            </w:r>
          </w:p>
          <w:p w14:paraId="40C88195" w14:textId="557D5A46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Agree</w:t>
            </w:r>
          </w:p>
          <w:p w14:paraId="671FFAEE" w14:textId="3AD33371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Strongly Agree</w:t>
            </w:r>
          </w:p>
        </w:tc>
      </w:tr>
      <w:tr w:rsidR="00271344" w:rsidRPr="009718A9" w14:paraId="1675D74E" w14:textId="77777777" w:rsidTr="003F3DE8">
        <w:trPr>
          <w:trHeight w:val="304"/>
        </w:trPr>
        <w:tc>
          <w:tcPr>
            <w:tcW w:w="2718" w:type="dxa"/>
          </w:tcPr>
          <w:p w14:paraId="4E41BCFD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GenerallyAccomplishedGoal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AFC270D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 generally accomplish what I set out to do</w:t>
            </w:r>
          </w:p>
        </w:tc>
        <w:tc>
          <w:tcPr>
            <w:tcW w:w="2616" w:type="dxa"/>
          </w:tcPr>
          <w:p w14:paraId="46730234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GenerallyAccomplishedGoal</w:t>
            </w:r>
            <w:proofErr w:type="spellEnd"/>
          </w:p>
        </w:tc>
        <w:tc>
          <w:tcPr>
            <w:tcW w:w="1260" w:type="dxa"/>
          </w:tcPr>
          <w:p w14:paraId="45284E9F" w14:textId="7777777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65CF969" w14:textId="5EDD53A7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Strongly Disagree</w:t>
            </w:r>
          </w:p>
          <w:p w14:paraId="27D90E35" w14:textId="28F862FD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Disagree</w:t>
            </w:r>
          </w:p>
          <w:p w14:paraId="4D02D1A8" w14:textId="17DA4941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Undecided</w:t>
            </w:r>
          </w:p>
          <w:p w14:paraId="00320209" w14:textId="3055CE84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4 = Agree</w:t>
            </w:r>
          </w:p>
          <w:p w14:paraId="1984CB3E" w14:textId="5C6287EE" w:rsidR="00271344" w:rsidRPr="009718A9" w:rsidRDefault="00271344" w:rsidP="0027134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5 = Strongly Agree</w:t>
            </w:r>
          </w:p>
        </w:tc>
      </w:tr>
      <w:tr w:rsidR="00397220" w:rsidRPr="009718A9" w14:paraId="14C1A4D3" w14:textId="77777777" w:rsidTr="003F3DE8">
        <w:trPr>
          <w:trHeight w:val="304"/>
        </w:trPr>
        <w:tc>
          <w:tcPr>
            <w:tcW w:w="2718" w:type="dxa"/>
          </w:tcPr>
          <w:p w14:paraId="41D17BA5" w14:textId="59125B65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SocialConnect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C8150B3" w14:textId="6170BD4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</w:t>
            </w:r>
            <w:r w:rsidR="008945E5">
              <w:rPr>
                <w:sz w:val="20"/>
                <w:szCs w:val="20"/>
              </w:rPr>
              <w:t>’</w:t>
            </w:r>
            <w:r w:rsidRPr="009718A9">
              <w:rPr>
                <w:sz w:val="20"/>
                <w:szCs w:val="20"/>
              </w:rPr>
              <w:t>s level of social connectedness</w:t>
            </w:r>
          </w:p>
        </w:tc>
        <w:tc>
          <w:tcPr>
            <w:tcW w:w="2616" w:type="dxa"/>
          </w:tcPr>
          <w:p w14:paraId="6CA88F03" w14:textId="0E2BDD8E" w:rsidR="00397220" w:rsidRDefault="004B5FAF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Friendships</w:t>
            </w:r>
          </w:p>
          <w:p w14:paraId="7DED8584" w14:textId="77777777" w:rsidR="004B5FAF" w:rsidRDefault="004B5FAF" w:rsidP="003972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EnjoyPeople</w:t>
            </w:r>
            <w:proofErr w:type="spellEnd"/>
          </w:p>
          <w:p w14:paraId="5FFDE080" w14:textId="77777777" w:rsidR="004B5FAF" w:rsidRDefault="004B5FAF" w:rsidP="003972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BelongInCommunity</w:t>
            </w:r>
            <w:proofErr w:type="spellEnd"/>
          </w:p>
          <w:p w14:paraId="2801B454" w14:textId="20BEC301" w:rsidR="004B5FAF" w:rsidRPr="009718A9" w:rsidRDefault="004B5FAF" w:rsidP="003972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SupportFromFamily</w:t>
            </w:r>
            <w:proofErr w:type="spellEnd"/>
          </w:p>
        </w:tc>
        <w:tc>
          <w:tcPr>
            <w:tcW w:w="1260" w:type="dxa"/>
          </w:tcPr>
          <w:p w14:paraId="646FB110" w14:textId="757E6D16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C3FF88A" w14:textId="08A46128" w:rsidR="00397220" w:rsidRDefault="004647F5" w:rsidP="00397220">
            <w:pPr>
              <w:rPr>
                <w:sz w:val="20"/>
                <w:szCs w:val="20"/>
              </w:rPr>
            </w:pPr>
            <w:r w:rsidRPr="008B5ECA">
              <w:rPr>
                <w:sz w:val="20"/>
                <w:szCs w:val="20"/>
              </w:rPr>
              <w:t>Mean = the sum of the valid responses, divided by the count of items with valid responses.</w:t>
            </w:r>
          </w:p>
          <w:p w14:paraId="2BE895A5" w14:textId="45006BED" w:rsidR="004647F5" w:rsidRPr="009718A9" w:rsidRDefault="004647F5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</w:tr>
      <w:tr w:rsidR="00397220" w:rsidRPr="009718A9" w14:paraId="4C92D931" w14:textId="77777777" w:rsidTr="003F3DE8">
        <w:trPr>
          <w:trHeight w:val="304"/>
        </w:trPr>
        <w:tc>
          <w:tcPr>
            <w:tcW w:w="2718" w:type="dxa"/>
          </w:tcPr>
          <w:p w14:paraId="63DCE9D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lastRenderedPageBreak/>
              <w:t>PosSocialConnect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2D050B3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Acceptable level of social connectedness (positive)</w:t>
            </w:r>
          </w:p>
        </w:tc>
        <w:tc>
          <w:tcPr>
            <w:tcW w:w="2616" w:type="dxa"/>
          </w:tcPr>
          <w:p w14:paraId="358B4851" w14:textId="548CF546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SocialConnect</w:t>
            </w:r>
            <w:proofErr w:type="spellEnd"/>
          </w:p>
        </w:tc>
        <w:tc>
          <w:tcPr>
            <w:tcW w:w="1260" w:type="dxa"/>
          </w:tcPr>
          <w:p w14:paraId="3B622C6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04D8717" w14:textId="79202413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9444EE0" w14:textId="123137E5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</w:tbl>
    <w:p w14:paraId="38A30358" w14:textId="58DECA4D" w:rsidR="003F3DE8" w:rsidRDefault="00F22B8A" w:rsidP="0014761D">
      <w:pPr>
        <w:rPr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7603DFE2" w14:textId="77777777" w:rsidR="007B39D3" w:rsidRPr="006D5584" w:rsidRDefault="007B39D3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083"/>
        <w:gridCol w:w="3304"/>
        <w:gridCol w:w="1261"/>
        <w:gridCol w:w="2066"/>
      </w:tblGrid>
      <w:tr w:rsidR="007B39D3" w:rsidRPr="009718A9" w14:paraId="5453A9D0" w14:textId="77777777" w:rsidTr="00C31517">
        <w:trPr>
          <w:trHeight w:val="577"/>
          <w:tblHeader/>
        </w:trPr>
        <w:tc>
          <w:tcPr>
            <w:tcW w:w="12083" w:type="dxa"/>
            <w:gridSpan w:val="5"/>
          </w:tcPr>
          <w:p w14:paraId="459DDDD2" w14:textId="7D4974C8" w:rsidR="007B39D3" w:rsidRPr="00D76E02" w:rsidRDefault="007B39D3" w:rsidP="00D76E02">
            <w:pPr>
              <w:pStyle w:val="Heading1"/>
              <w:outlineLvl w:val="0"/>
              <w:rPr>
                <w:b/>
                <w:sz w:val="20"/>
                <w:szCs w:val="20"/>
              </w:rPr>
            </w:pPr>
            <w:bookmarkStart w:id="17" w:name="_Toc37921369"/>
            <w:r w:rsidRPr="00D76E0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Section H: Program Specific Questions</w:t>
            </w:r>
            <w:bookmarkEnd w:id="17"/>
          </w:p>
        </w:tc>
      </w:tr>
      <w:tr w:rsidR="006A5B91" w:rsidRPr="009718A9" w14:paraId="24C6E778" w14:textId="77777777" w:rsidTr="007B39D3">
        <w:trPr>
          <w:trHeight w:val="577"/>
          <w:tblHeader/>
        </w:trPr>
        <w:tc>
          <w:tcPr>
            <w:tcW w:w="3369" w:type="dxa"/>
          </w:tcPr>
          <w:p w14:paraId="60C418F0" w14:textId="77777777" w:rsidR="006A5B91" w:rsidRPr="009718A9" w:rsidRDefault="006A5B91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083" w:type="dxa"/>
          </w:tcPr>
          <w:p w14:paraId="5DFDA473" w14:textId="77777777" w:rsidR="006A5B91" w:rsidRPr="009718A9" w:rsidRDefault="006A5B91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3304" w:type="dxa"/>
          </w:tcPr>
          <w:p w14:paraId="669AB3E1" w14:textId="77777777" w:rsidR="006A5B91" w:rsidRPr="009718A9" w:rsidRDefault="006A5B91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1" w:type="dxa"/>
          </w:tcPr>
          <w:p w14:paraId="57F3B25A" w14:textId="77777777" w:rsidR="006A5B91" w:rsidRPr="009718A9" w:rsidRDefault="006A5B91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066" w:type="dxa"/>
          </w:tcPr>
          <w:p w14:paraId="3B0E0AF3" w14:textId="77777777" w:rsidR="006A5B91" w:rsidRPr="009718A9" w:rsidRDefault="006A5B91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  <w:r>
              <w:rPr>
                <w:sz w:val="20"/>
                <w:szCs w:val="20"/>
              </w:rPr>
              <w:t xml:space="preserve"> /Expected Range</w:t>
            </w:r>
          </w:p>
        </w:tc>
      </w:tr>
      <w:tr w:rsidR="006A5B91" w:rsidRPr="009718A9" w14:paraId="7E8FB428" w14:textId="77777777" w:rsidTr="007B39D3">
        <w:trPr>
          <w:trHeight w:val="304"/>
        </w:trPr>
        <w:tc>
          <w:tcPr>
            <w:tcW w:w="3369" w:type="dxa"/>
          </w:tcPr>
          <w:p w14:paraId="7DAA9C3D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BPressure_s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1538D277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Systolic blood pressure</w:t>
            </w:r>
          </w:p>
        </w:tc>
        <w:tc>
          <w:tcPr>
            <w:tcW w:w="3304" w:type="dxa"/>
          </w:tcPr>
          <w:p w14:paraId="3FEECDE9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BPressure_s</w:t>
            </w:r>
            <w:proofErr w:type="spellEnd"/>
          </w:p>
        </w:tc>
        <w:tc>
          <w:tcPr>
            <w:tcW w:w="1261" w:type="dxa"/>
          </w:tcPr>
          <w:p w14:paraId="475E43B4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065824FD" w14:textId="17E970EF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11-320</w:t>
            </w:r>
          </w:p>
        </w:tc>
      </w:tr>
      <w:tr w:rsidR="006A5B91" w:rsidRPr="009718A9" w14:paraId="287DE04C" w14:textId="77777777" w:rsidTr="007B39D3">
        <w:trPr>
          <w:trHeight w:val="288"/>
        </w:trPr>
        <w:tc>
          <w:tcPr>
            <w:tcW w:w="3369" w:type="dxa"/>
          </w:tcPr>
          <w:p w14:paraId="69FF4FD9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BPressure_d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02A738A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Diastolic blood pressure</w:t>
            </w:r>
          </w:p>
        </w:tc>
        <w:tc>
          <w:tcPr>
            <w:tcW w:w="3304" w:type="dxa"/>
          </w:tcPr>
          <w:p w14:paraId="643481E8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BPressure_d</w:t>
            </w:r>
            <w:proofErr w:type="spellEnd"/>
          </w:p>
        </w:tc>
        <w:tc>
          <w:tcPr>
            <w:tcW w:w="1261" w:type="dxa"/>
          </w:tcPr>
          <w:p w14:paraId="4D688011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3D05F467" w14:textId="4C033064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11-200</w:t>
            </w:r>
          </w:p>
        </w:tc>
      </w:tr>
      <w:tr w:rsidR="006A5B91" w:rsidRPr="009718A9" w14:paraId="5A252B2D" w14:textId="77777777" w:rsidTr="007B39D3">
        <w:trPr>
          <w:trHeight w:val="288"/>
        </w:trPr>
        <w:tc>
          <w:tcPr>
            <w:tcW w:w="3369" w:type="dxa"/>
          </w:tcPr>
          <w:p w14:paraId="00128507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BP_ABR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6186009C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 risk for high blood pressure</w:t>
            </w:r>
          </w:p>
        </w:tc>
        <w:tc>
          <w:tcPr>
            <w:tcW w:w="3304" w:type="dxa"/>
          </w:tcPr>
          <w:p w14:paraId="6CD23AC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BP_ABR</w:t>
            </w:r>
          </w:p>
        </w:tc>
        <w:tc>
          <w:tcPr>
            <w:tcW w:w="1261" w:type="dxa"/>
          </w:tcPr>
          <w:p w14:paraId="58271261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6DF904C1" w14:textId="1A1F5B5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at risk</w:t>
            </w:r>
          </w:p>
          <w:p w14:paraId="05384113" w14:textId="70C9B191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At risk</w:t>
            </w:r>
          </w:p>
        </w:tc>
      </w:tr>
      <w:tr w:rsidR="006A5B91" w:rsidRPr="009718A9" w14:paraId="085B5AEA" w14:textId="77777777" w:rsidTr="007B39D3">
        <w:trPr>
          <w:trHeight w:val="288"/>
        </w:trPr>
        <w:tc>
          <w:tcPr>
            <w:tcW w:w="3369" w:type="dxa"/>
          </w:tcPr>
          <w:p w14:paraId="5EF63CCE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BP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27879469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Blood pressure categorized</w:t>
            </w:r>
          </w:p>
        </w:tc>
        <w:tc>
          <w:tcPr>
            <w:tcW w:w="3304" w:type="dxa"/>
          </w:tcPr>
          <w:p w14:paraId="1755575D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BP</w:t>
            </w:r>
          </w:p>
        </w:tc>
        <w:tc>
          <w:tcPr>
            <w:tcW w:w="1261" w:type="dxa"/>
          </w:tcPr>
          <w:p w14:paraId="40054EB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26AAC590" w14:textId="0209D2B6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Normal</w:t>
            </w:r>
          </w:p>
          <w:p w14:paraId="0069E66E" w14:textId="5B3E99F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Elevated</w:t>
            </w:r>
          </w:p>
          <w:p w14:paraId="79B9B784" w14:textId="5AE2B0EE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High Blood Pressure Stage 1</w:t>
            </w:r>
          </w:p>
          <w:p w14:paraId="64C22D93" w14:textId="269B430A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High Blood Pressure Stage 2</w:t>
            </w:r>
          </w:p>
        </w:tc>
      </w:tr>
      <w:tr w:rsidR="006A5B91" w:rsidRPr="009718A9" w14:paraId="659B5BA4" w14:textId="77777777" w:rsidTr="007B39D3">
        <w:trPr>
          <w:trHeight w:val="288"/>
        </w:trPr>
        <w:tc>
          <w:tcPr>
            <w:tcW w:w="3369" w:type="dxa"/>
          </w:tcPr>
          <w:p w14:paraId="33BB75C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Weight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39A365E2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Weight in kilograms</w:t>
            </w:r>
          </w:p>
        </w:tc>
        <w:tc>
          <w:tcPr>
            <w:tcW w:w="3304" w:type="dxa"/>
          </w:tcPr>
          <w:p w14:paraId="4C886737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Weight</w:t>
            </w:r>
          </w:p>
        </w:tc>
        <w:tc>
          <w:tcPr>
            <w:tcW w:w="1261" w:type="dxa"/>
          </w:tcPr>
          <w:p w14:paraId="27EC9A3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3AE45B9D" w14:textId="7D54F0A0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0-455</w:t>
            </w:r>
          </w:p>
        </w:tc>
      </w:tr>
      <w:tr w:rsidR="006A5B91" w:rsidRPr="009718A9" w14:paraId="32672B4A" w14:textId="77777777" w:rsidTr="007B39D3">
        <w:trPr>
          <w:trHeight w:val="288"/>
        </w:trPr>
        <w:tc>
          <w:tcPr>
            <w:tcW w:w="3369" w:type="dxa"/>
          </w:tcPr>
          <w:p w14:paraId="141798F8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Height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68541545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Height in cm</w:t>
            </w:r>
          </w:p>
        </w:tc>
        <w:tc>
          <w:tcPr>
            <w:tcW w:w="3304" w:type="dxa"/>
          </w:tcPr>
          <w:p w14:paraId="7CC0D43A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Height</w:t>
            </w:r>
          </w:p>
        </w:tc>
        <w:tc>
          <w:tcPr>
            <w:tcW w:w="1261" w:type="dxa"/>
          </w:tcPr>
          <w:p w14:paraId="0C9A9EF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22D076B8" w14:textId="6DF3D901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0-250</w:t>
            </w:r>
          </w:p>
        </w:tc>
      </w:tr>
      <w:tr w:rsidR="006A5B91" w:rsidRPr="009718A9" w14:paraId="528C029E" w14:textId="77777777" w:rsidTr="007B39D3">
        <w:trPr>
          <w:trHeight w:val="288"/>
        </w:trPr>
        <w:tc>
          <w:tcPr>
            <w:tcW w:w="3369" w:type="dxa"/>
          </w:tcPr>
          <w:p w14:paraId="3AF4836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BMI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51631316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Body Mass Index</w:t>
            </w:r>
          </w:p>
        </w:tc>
        <w:tc>
          <w:tcPr>
            <w:tcW w:w="3304" w:type="dxa"/>
          </w:tcPr>
          <w:p w14:paraId="60E0240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BMI</w:t>
            </w:r>
          </w:p>
        </w:tc>
        <w:tc>
          <w:tcPr>
            <w:tcW w:w="1261" w:type="dxa"/>
          </w:tcPr>
          <w:p w14:paraId="11D430F6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14671B38" w14:textId="7ADCAA74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0-100</w:t>
            </w:r>
          </w:p>
        </w:tc>
      </w:tr>
      <w:tr w:rsidR="006A5B91" w:rsidRPr="009718A9" w14:paraId="1E5C851B" w14:textId="77777777" w:rsidTr="007B39D3">
        <w:trPr>
          <w:trHeight w:val="288"/>
        </w:trPr>
        <w:tc>
          <w:tcPr>
            <w:tcW w:w="3369" w:type="dxa"/>
          </w:tcPr>
          <w:p w14:paraId="604D47FB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BMI_ABR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0FCF4732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 risk based on BMI</w:t>
            </w:r>
          </w:p>
        </w:tc>
        <w:tc>
          <w:tcPr>
            <w:tcW w:w="3304" w:type="dxa"/>
          </w:tcPr>
          <w:p w14:paraId="1DEB08EE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BMI_ABR</w:t>
            </w:r>
          </w:p>
        </w:tc>
        <w:tc>
          <w:tcPr>
            <w:tcW w:w="1261" w:type="dxa"/>
          </w:tcPr>
          <w:p w14:paraId="5CC25C0A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2751D3B6" w14:textId="342AED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at risk</w:t>
            </w:r>
          </w:p>
          <w:p w14:paraId="0933AC10" w14:textId="6BEEE7D5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At risk</w:t>
            </w:r>
          </w:p>
        </w:tc>
      </w:tr>
      <w:tr w:rsidR="006A5B91" w:rsidRPr="009718A9" w14:paraId="1AD17A7E" w14:textId="77777777" w:rsidTr="007B39D3">
        <w:trPr>
          <w:trHeight w:val="288"/>
        </w:trPr>
        <w:tc>
          <w:tcPr>
            <w:tcW w:w="3369" w:type="dxa"/>
          </w:tcPr>
          <w:p w14:paraId="5E6B257D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BMI_cat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4F8A0D97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BMI categorized </w:t>
            </w:r>
          </w:p>
        </w:tc>
        <w:tc>
          <w:tcPr>
            <w:tcW w:w="3304" w:type="dxa"/>
          </w:tcPr>
          <w:p w14:paraId="7E384A3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BMI_cat</w:t>
            </w:r>
            <w:proofErr w:type="spellEnd"/>
          </w:p>
        </w:tc>
        <w:tc>
          <w:tcPr>
            <w:tcW w:w="1261" w:type="dxa"/>
          </w:tcPr>
          <w:p w14:paraId="50853E68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22B80ECC" w14:textId="2833B10E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Underweight</w:t>
            </w:r>
          </w:p>
          <w:p w14:paraId="0A1C7AFC" w14:textId="60BAA6E5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Normal</w:t>
            </w:r>
          </w:p>
          <w:p w14:paraId="01A6C4FB" w14:textId="438137CD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Overweight</w:t>
            </w:r>
          </w:p>
          <w:p w14:paraId="75DF83D5" w14:textId="4796F385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Obese</w:t>
            </w:r>
          </w:p>
        </w:tc>
      </w:tr>
      <w:tr w:rsidR="006A5B91" w:rsidRPr="009718A9" w14:paraId="00F44A9E" w14:textId="77777777" w:rsidTr="007B39D3">
        <w:trPr>
          <w:trHeight w:val="288"/>
        </w:trPr>
        <w:tc>
          <w:tcPr>
            <w:tcW w:w="3369" w:type="dxa"/>
          </w:tcPr>
          <w:p w14:paraId="7154F961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WaistCircumference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63EFF4A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Waist circumference in cm</w:t>
            </w:r>
          </w:p>
        </w:tc>
        <w:tc>
          <w:tcPr>
            <w:tcW w:w="3304" w:type="dxa"/>
          </w:tcPr>
          <w:p w14:paraId="078877AB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WaistCircumference</w:t>
            </w:r>
            <w:proofErr w:type="spellEnd"/>
          </w:p>
        </w:tc>
        <w:tc>
          <w:tcPr>
            <w:tcW w:w="1261" w:type="dxa"/>
          </w:tcPr>
          <w:p w14:paraId="196390EC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1BBB713F" w14:textId="1951EEA7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0-200</w:t>
            </w:r>
          </w:p>
        </w:tc>
      </w:tr>
      <w:tr w:rsidR="006A5B91" w:rsidRPr="009718A9" w14:paraId="227747A7" w14:textId="77777777" w:rsidTr="007B39D3">
        <w:trPr>
          <w:trHeight w:val="288"/>
        </w:trPr>
        <w:tc>
          <w:tcPr>
            <w:tcW w:w="3369" w:type="dxa"/>
          </w:tcPr>
          <w:p w14:paraId="36DF42E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WC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2E155D0D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 risk based on waist circumference</w:t>
            </w:r>
          </w:p>
        </w:tc>
        <w:tc>
          <w:tcPr>
            <w:tcW w:w="3304" w:type="dxa"/>
          </w:tcPr>
          <w:p w14:paraId="049F7A38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WC</w:t>
            </w:r>
          </w:p>
        </w:tc>
        <w:tc>
          <w:tcPr>
            <w:tcW w:w="1261" w:type="dxa"/>
          </w:tcPr>
          <w:p w14:paraId="7520562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749750D7" w14:textId="38A40324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at risk</w:t>
            </w:r>
          </w:p>
          <w:p w14:paraId="6C054D67" w14:textId="7E55E7F4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At risk</w:t>
            </w:r>
          </w:p>
        </w:tc>
      </w:tr>
      <w:tr w:rsidR="006A5B91" w:rsidRPr="009718A9" w14:paraId="59D46EB8" w14:textId="77777777" w:rsidTr="007B39D3">
        <w:trPr>
          <w:trHeight w:val="288"/>
        </w:trPr>
        <w:tc>
          <w:tcPr>
            <w:tcW w:w="3369" w:type="dxa"/>
          </w:tcPr>
          <w:p w14:paraId="5504A669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lastRenderedPageBreak/>
              <w:t>BreathCO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2E70F4B2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Breath Carbon Monoxide (ppm)</w:t>
            </w:r>
          </w:p>
        </w:tc>
        <w:tc>
          <w:tcPr>
            <w:tcW w:w="3304" w:type="dxa"/>
          </w:tcPr>
          <w:p w14:paraId="3E680F61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BreathCO</w:t>
            </w:r>
            <w:proofErr w:type="spellEnd"/>
          </w:p>
        </w:tc>
        <w:tc>
          <w:tcPr>
            <w:tcW w:w="1261" w:type="dxa"/>
          </w:tcPr>
          <w:p w14:paraId="3922D75A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08AC6CBE" w14:textId="4D0449EA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0-300</w:t>
            </w:r>
          </w:p>
        </w:tc>
      </w:tr>
      <w:tr w:rsidR="006A5B91" w:rsidRPr="009718A9" w14:paraId="5AB15086" w14:textId="77777777" w:rsidTr="007B39D3">
        <w:trPr>
          <w:trHeight w:val="288"/>
        </w:trPr>
        <w:tc>
          <w:tcPr>
            <w:tcW w:w="3369" w:type="dxa"/>
          </w:tcPr>
          <w:p w14:paraId="45A85D7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BCO_ABR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67156E4C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 risk based on breath carbon monoxide</w:t>
            </w:r>
          </w:p>
        </w:tc>
        <w:tc>
          <w:tcPr>
            <w:tcW w:w="3304" w:type="dxa"/>
          </w:tcPr>
          <w:p w14:paraId="3C3546EE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BCO_ABR</w:t>
            </w:r>
          </w:p>
        </w:tc>
        <w:tc>
          <w:tcPr>
            <w:tcW w:w="1261" w:type="dxa"/>
          </w:tcPr>
          <w:p w14:paraId="62EEF2D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03E664BE" w14:textId="524B8CD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at risk</w:t>
            </w:r>
          </w:p>
          <w:p w14:paraId="38B38991" w14:textId="0DB371F8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At risk</w:t>
            </w:r>
          </w:p>
        </w:tc>
      </w:tr>
      <w:tr w:rsidR="006A5B91" w:rsidRPr="009718A9" w14:paraId="4A769892" w14:textId="77777777" w:rsidTr="007B39D3">
        <w:trPr>
          <w:trHeight w:val="288"/>
        </w:trPr>
        <w:tc>
          <w:tcPr>
            <w:tcW w:w="3369" w:type="dxa"/>
          </w:tcPr>
          <w:p w14:paraId="5F6AFE24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BCO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26A4A6A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Breath carbon monoxide</w:t>
            </w:r>
          </w:p>
        </w:tc>
        <w:tc>
          <w:tcPr>
            <w:tcW w:w="3304" w:type="dxa"/>
          </w:tcPr>
          <w:p w14:paraId="159982D9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BCO</w:t>
            </w:r>
          </w:p>
        </w:tc>
        <w:tc>
          <w:tcPr>
            <w:tcW w:w="1261" w:type="dxa"/>
          </w:tcPr>
          <w:p w14:paraId="3D3D8B2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7D11676E" w14:textId="22E6C5FC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&lt;7</w:t>
            </w:r>
          </w:p>
          <w:p w14:paraId="1FB9F39B" w14:textId="08866E11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7-10</w:t>
            </w:r>
          </w:p>
          <w:p w14:paraId="3BC33289" w14:textId="05A4B474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&gt;10</w:t>
            </w:r>
          </w:p>
        </w:tc>
      </w:tr>
      <w:tr w:rsidR="006A5B91" w:rsidRPr="009718A9" w14:paraId="0E5980C6" w14:textId="77777777" w:rsidTr="007B39D3">
        <w:trPr>
          <w:trHeight w:val="288"/>
        </w:trPr>
        <w:tc>
          <w:tcPr>
            <w:tcW w:w="3369" w:type="dxa"/>
          </w:tcPr>
          <w:p w14:paraId="42C7FAF8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EightHour_Fast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0CF3E572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Did the client fast for 8 hours before providing a blood sample?</w:t>
            </w:r>
          </w:p>
        </w:tc>
        <w:tc>
          <w:tcPr>
            <w:tcW w:w="3304" w:type="dxa"/>
          </w:tcPr>
          <w:p w14:paraId="03B608BB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EightHour_Fast</w:t>
            </w:r>
            <w:proofErr w:type="spellEnd"/>
          </w:p>
        </w:tc>
        <w:tc>
          <w:tcPr>
            <w:tcW w:w="1261" w:type="dxa"/>
          </w:tcPr>
          <w:p w14:paraId="797997E4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48C4FB3E" w14:textId="2A2793AF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47E74547" w14:textId="02C4F7D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6A5B91" w:rsidRPr="009718A9" w14:paraId="16A0B992" w14:textId="77777777" w:rsidTr="007B39D3">
        <w:trPr>
          <w:trHeight w:val="288"/>
        </w:trPr>
        <w:tc>
          <w:tcPr>
            <w:tcW w:w="3369" w:type="dxa"/>
          </w:tcPr>
          <w:p w14:paraId="1AADE674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DateBloodDrawn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1C6E9E4D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 of blood draw</w:t>
            </w:r>
          </w:p>
        </w:tc>
        <w:tc>
          <w:tcPr>
            <w:tcW w:w="3304" w:type="dxa"/>
          </w:tcPr>
          <w:p w14:paraId="5ABB9F4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DateBloodDrawn</w:t>
            </w:r>
            <w:proofErr w:type="spellEnd"/>
          </w:p>
        </w:tc>
        <w:tc>
          <w:tcPr>
            <w:tcW w:w="1261" w:type="dxa"/>
          </w:tcPr>
          <w:p w14:paraId="6AD94BB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String</w:t>
            </w:r>
          </w:p>
        </w:tc>
        <w:tc>
          <w:tcPr>
            <w:tcW w:w="2066" w:type="dxa"/>
          </w:tcPr>
          <w:p w14:paraId="2D399F4B" w14:textId="1AF12F5A" w:rsidR="006A5B91" w:rsidRPr="009718A9" w:rsidRDefault="00A926A8" w:rsidP="006A5B91">
            <w:pPr>
              <w:rPr>
                <w:sz w:val="20"/>
                <w:szCs w:val="20"/>
              </w:rPr>
            </w:pPr>
            <w:r w:rsidRPr="00A926A8">
              <w:rPr>
                <w:sz w:val="20"/>
                <w:szCs w:val="20"/>
              </w:rPr>
              <w:t>MM/DD/YYYY</w:t>
            </w:r>
          </w:p>
        </w:tc>
      </w:tr>
      <w:tr w:rsidR="006A5B91" w:rsidRPr="009718A9" w14:paraId="3EFA715C" w14:textId="77777777" w:rsidTr="007B39D3">
        <w:trPr>
          <w:trHeight w:val="288"/>
        </w:trPr>
        <w:tc>
          <w:tcPr>
            <w:tcW w:w="3369" w:type="dxa"/>
          </w:tcPr>
          <w:p w14:paraId="2EFBC7CB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Plasma_Gluc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0C2C819A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Plasma glucose</w:t>
            </w:r>
          </w:p>
        </w:tc>
        <w:tc>
          <w:tcPr>
            <w:tcW w:w="3304" w:type="dxa"/>
          </w:tcPr>
          <w:p w14:paraId="2274B608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Plasma_Gluc</w:t>
            </w:r>
            <w:proofErr w:type="spellEnd"/>
          </w:p>
        </w:tc>
        <w:tc>
          <w:tcPr>
            <w:tcW w:w="1261" w:type="dxa"/>
          </w:tcPr>
          <w:p w14:paraId="7278168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040495FB" w14:textId="6CF1E241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1-1500</w:t>
            </w:r>
          </w:p>
        </w:tc>
      </w:tr>
      <w:tr w:rsidR="006A5B91" w:rsidRPr="009718A9" w14:paraId="06CFF395" w14:textId="77777777" w:rsidTr="007B39D3">
        <w:trPr>
          <w:trHeight w:val="288"/>
        </w:trPr>
        <w:tc>
          <w:tcPr>
            <w:tcW w:w="3369" w:type="dxa"/>
          </w:tcPr>
          <w:p w14:paraId="28DBB296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Glucose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0F5EE802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 risk based on blood glucose</w:t>
            </w:r>
          </w:p>
        </w:tc>
        <w:tc>
          <w:tcPr>
            <w:tcW w:w="3304" w:type="dxa"/>
          </w:tcPr>
          <w:p w14:paraId="46F73B17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Glucose</w:t>
            </w:r>
          </w:p>
        </w:tc>
        <w:tc>
          <w:tcPr>
            <w:tcW w:w="1261" w:type="dxa"/>
          </w:tcPr>
          <w:p w14:paraId="15A2BB3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1EF43ED7" w14:textId="6AD23CA0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at risk</w:t>
            </w:r>
          </w:p>
          <w:p w14:paraId="1B1B7122" w14:textId="54E9A42B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At risk</w:t>
            </w:r>
          </w:p>
        </w:tc>
      </w:tr>
      <w:tr w:rsidR="006A5B91" w:rsidRPr="009718A9" w14:paraId="76F80C91" w14:textId="77777777" w:rsidTr="007B39D3">
        <w:trPr>
          <w:trHeight w:val="288"/>
        </w:trPr>
        <w:tc>
          <w:tcPr>
            <w:tcW w:w="3369" w:type="dxa"/>
          </w:tcPr>
          <w:p w14:paraId="72C04084" w14:textId="556FBD84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A1c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5477FA4B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A1c levels</w:t>
            </w:r>
          </w:p>
        </w:tc>
        <w:tc>
          <w:tcPr>
            <w:tcW w:w="3304" w:type="dxa"/>
          </w:tcPr>
          <w:p w14:paraId="19C9F048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HgbA1c</w:t>
            </w:r>
          </w:p>
        </w:tc>
        <w:tc>
          <w:tcPr>
            <w:tcW w:w="1261" w:type="dxa"/>
          </w:tcPr>
          <w:p w14:paraId="7313B63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564382A6" w14:textId="3EDB5E9D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0.1-25.0</w:t>
            </w:r>
          </w:p>
        </w:tc>
      </w:tr>
      <w:tr w:rsidR="006A5B91" w:rsidRPr="009718A9" w14:paraId="3614D460" w14:textId="77777777" w:rsidTr="007B39D3">
        <w:trPr>
          <w:trHeight w:val="288"/>
        </w:trPr>
        <w:tc>
          <w:tcPr>
            <w:tcW w:w="3369" w:type="dxa"/>
          </w:tcPr>
          <w:p w14:paraId="250716F4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A1c_ABR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1C086749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 risk based on A1c levels</w:t>
            </w:r>
          </w:p>
        </w:tc>
        <w:tc>
          <w:tcPr>
            <w:tcW w:w="3304" w:type="dxa"/>
          </w:tcPr>
          <w:p w14:paraId="096F0A6E" w14:textId="7C3CB09C" w:rsidR="006A5B91" w:rsidRPr="009718A9" w:rsidRDefault="00421689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HgbA1c</w:t>
            </w:r>
          </w:p>
        </w:tc>
        <w:tc>
          <w:tcPr>
            <w:tcW w:w="1261" w:type="dxa"/>
          </w:tcPr>
          <w:p w14:paraId="03EFC634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20935AC3" w14:textId="18BF9420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at risk</w:t>
            </w:r>
          </w:p>
          <w:p w14:paraId="500DA236" w14:textId="637454D0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At risk</w:t>
            </w:r>
          </w:p>
        </w:tc>
      </w:tr>
      <w:tr w:rsidR="006A5B91" w:rsidRPr="009718A9" w14:paraId="6DDEB2F1" w14:textId="77777777" w:rsidTr="007B39D3">
        <w:trPr>
          <w:trHeight w:val="288"/>
        </w:trPr>
        <w:tc>
          <w:tcPr>
            <w:tcW w:w="3369" w:type="dxa"/>
          </w:tcPr>
          <w:p w14:paraId="582429C9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commentRangeStart w:id="18"/>
            <w:proofErr w:type="spellStart"/>
            <w:r w:rsidRPr="009718A9">
              <w:rPr>
                <w:sz w:val="20"/>
                <w:szCs w:val="20"/>
              </w:rPr>
              <w:t>Lipid_TotChol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  <w:commentRangeEnd w:id="18"/>
            <w:r w:rsidR="0030125E">
              <w:rPr>
                <w:rStyle w:val="CommentReference"/>
              </w:rPr>
              <w:commentReference w:id="18"/>
            </w:r>
          </w:p>
        </w:tc>
        <w:tc>
          <w:tcPr>
            <w:tcW w:w="2083" w:type="dxa"/>
          </w:tcPr>
          <w:p w14:paraId="7E63E5B9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Total cholesterol</w:t>
            </w:r>
          </w:p>
        </w:tc>
        <w:tc>
          <w:tcPr>
            <w:tcW w:w="3304" w:type="dxa"/>
          </w:tcPr>
          <w:p w14:paraId="5970E50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Lipid_TotChol</w:t>
            </w:r>
            <w:proofErr w:type="spellEnd"/>
          </w:p>
        </w:tc>
        <w:tc>
          <w:tcPr>
            <w:tcW w:w="1261" w:type="dxa"/>
          </w:tcPr>
          <w:p w14:paraId="5B0E9934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5A18360F" w14:textId="36678524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1-500</w:t>
            </w:r>
          </w:p>
        </w:tc>
      </w:tr>
      <w:tr w:rsidR="006A5B91" w:rsidRPr="009718A9" w14:paraId="2A3D8584" w14:textId="77777777" w:rsidTr="007B39D3">
        <w:trPr>
          <w:trHeight w:val="288"/>
        </w:trPr>
        <w:tc>
          <w:tcPr>
            <w:tcW w:w="3369" w:type="dxa"/>
          </w:tcPr>
          <w:p w14:paraId="1383AB0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Lipid_HDL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3D461A51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HDL cholesterol</w:t>
            </w:r>
          </w:p>
        </w:tc>
        <w:tc>
          <w:tcPr>
            <w:tcW w:w="3304" w:type="dxa"/>
          </w:tcPr>
          <w:p w14:paraId="456C7449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Lipid_HDL</w:t>
            </w:r>
            <w:proofErr w:type="spellEnd"/>
          </w:p>
        </w:tc>
        <w:tc>
          <w:tcPr>
            <w:tcW w:w="1261" w:type="dxa"/>
          </w:tcPr>
          <w:p w14:paraId="6CB5ECB5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1A46D3F1" w14:textId="6F334A11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1-150</w:t>
            </w:r>
          </w:p>
        </w:tc>
      </w:tr>
      <w:tr w:rsidR="006A5B91" w:rsidRPr="009718A9" w14:paraId="328AC524" w14:textId="77777777" w:rsidTr="007B39D3">
        <w:trPr>
          <w:trHeight w:val="288"/>
        </w:trPr>
        <w:tc>
          <w:tcPr>
            <w:tcW w:w="3369" w:type="dxa"/>
          </w:tcPr>
          <w:p w14:paraId="1537DEF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HDL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1B7069B1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 risk based on HDL levels</w:t>
            </w:r>
          </w:p>
        </w:tc>
        <w:tc>
          <w:tcPr>
            <w:tcW w:w="3304" w:type="dxa"/>
          </w:tcPr>
          <w:p w14:paraId="4293703C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HDL</w:t>
            </w:r>
          </w:p>
        </w:tc>
        <w:tc>
          <w:tcPr>
            <w:tcW w:w="1261" w:type="dxa"/>
          </w:tcPr>
          <w:p w14:paraId="2D458BD5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601242A5" w14:textId="28AC545A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at risk</w:t>
            </w:r>
          </w:p>
          <w:p w14:paraId="37938CBB" w14:textId="7E7BD8DE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At risk</w:t>
            </w:r>
          </w:p>
        </w:tc>
      </w:tr>
      <w:tr w:rsidR="006A5B91" w:rsidRPr="009718A9" w14:paraId="42F011E4" w14:textId="77777777" w:rsidTr="007B39D3">
        <w:trPr>
          <w:trHeight w:val="288"/>
        </w:trPr>
        <w:tc>
          <w:tcPr>
            <w:tcW w:w="3369" w:type="dxa"/>
          </w:tcPr>
          <w:p w14:paraId="10B9BC7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Lipid_LDL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407EDDAB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LDL cholesterol</w:t>
            </w:r>
          </w:p>
        </w:tc>
        <w:tc>
          <w:tcPr>
            <w:tcW w:w="3304" w:type="dxa"/>
          </w:tcPr>
          <w:p w14:paraId="5E0ABFD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Lipid_LDL</w:t>
            </w:r>
            <w:proofErr w:type="spellEnd"/>
          </w:p>
        </w:tc>
        <w:tc>
          <w:tcPr>
            <w:tcW w:w="1261" w:type="dxa"/>
          </w:tcPr>
          <w:p w14:paraId="5D6D6E78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4A33DE9D" w14:textId="7A210078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1-300</w:t>
            </w:r>
          </w:p>
        </w:tc>
      </w:tr>
      <w:tr w:rsidR="006A5B91" w:rsidRPr="009718A9" w14:paraId="5712396C" w14:textId="77777777" w:rsidTr="007B39D3">
        <w:trPr>
          <w:trHeight w:val="288"/>
        </w:trPr>
        <w:tc>
          <w:tcPr>
            <w:tcW w:w="3369" w:type="dxa"/>
          </w:tcPr>
          <w:p w14:paraId="0EEB1E0A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LDL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6CEC20AD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 risk based on LDL levels</w:t>
            </w:r>
          </w:p>
        </w:tc>
        <w:tc>
          <w:tcPr>
            <w:tcW w:w="3304" w:type="dxa"/>
          </w:tcPr>
          <w:p w14:paraId="39AE6BC8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LDL</w:t>
            </w:r>
          </w:p>
        </w:tc>
        <w:tc>
          <w:tcPr>
            <w:tcW w:w="1261" w:type="dxa"/>
          </w:tcPr>
          <w:p w14:paraId="7369B6E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399A1D7F" w14:textId="2B5B9A7E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at risk</w:t>
            </w:r>
          </w:p>
          <w:p w14:paraId="686A74DD" w14:textId="25E3542A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At risk</w:t>
            </w:r>
          </w:p>
        </w:tc>
      </w:tr>
      <w:tr w:rsidR="006A5B91" w:rsidRPr="009718A9" w14:paraId="7CC343C3" w14:textId="77777777" w:rsidTr="007B39D3">
        <w:trPr>
          <w:trHeight w:val="288"/>
        </w:trPr>
        <w:tc>
          <w:tcPr>
            <w:tcW w:w="3369" w:type="dxa"/>
          </w:tcPr>
          <w:p w14:paraId="7131B6BA" w14:textId="77777777" w:rsidR="006A5B91" w:rsidRPr="009718A9" w:rsidRDefault="006A5B91" w:rsidP="006A5B91">
            <w:pPr>
              <w:rPr>
                <w:b/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Lipid_Tri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1B3BFD4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Triglycerides</w:t>
            </w:r>
          </w:p>
        </w:tc>
        <w:tc>
          <w:tcPr>
            <w:tcW w:w="3304" w:type="dxa"/>
          </w:tcPr>
          <w:p w14:paraId="676F4781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Lipid_Tri</w:t>
            </w:r>
            <w:proofErr w:type="spellEnd"/>
          </w:p>
        </w:tc>
        <w:tc>
          <w:tcPr>
            <w:tcW w:w="1261" w:type="dxa"/>
          </w:tcPr>
          <w:p w14:paraId="3317161A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17B7AF0D" w14:textId="1BC79AB6" w:rsidR="006A5B91" w:rsidRPr="009718A9" w:rsidRDefault="006A5B91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1-999</w:t>
            </w:r>
          </w:p>
        </w:tc>
      </w:tr>
      <w:tr w:rsidR="006A5B91" w:rsidRPr="009718A9" w14:paraId="39231CBB" w14:textId="77777777" w:rsidTr="007B39D3">
        <w:trPr>
          <w:trHeight w:val="288"/>
        </w:trPr>
        <w:tc>
          <w:tcPr>
            <w:tcW w:w="3369" w:type="dxa"/>
          </w:tcPr>
          <w:p w14:paraId="6A0B78F6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Tri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552C6F93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At risk based on triglyceride levels</w:t>
            </w:r>
          </w:p>
        </w:tc>
        <w:tc>
          <w:tcPr>
            <w:tcW w:w="3304" w:type="dxa"/>
          </w:tcPr>
          <w:p w14:paraId="24C13E0F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Tri</w:t>
            </w:r>
          </w:p>
        </w:tc>
        <w:tc>
          <w:tcPr>
            <w:tcW w:w="1261" w:type="dxa"/>
          </w:tcPr>
          <w:p w14:paraId="24768F41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7362873A" w14:textId="1BB8433D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at risk</w:t>
            </w:r>
          </w:p>
          <w:p w14:paraId="25EABB60" w14:textId="6D7D0B45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At risk</w:t>
            </w:r>
          </w:p>
        </w:tc>
      </w:tr>
      <w:tr w:rsidR="006A5B91" w:rsidRPr="009718A9" w14:paraId="35A6BE19" w14:textId="77777777" w:rsidTr="007B39D3">
        <w:trPr>
          <w:trHeight w:val="288"/>
        </w:trPr>
        <w:tc>
          <w:tcPr>
            <w:tcW w:w="3369" w:type="dxa"/>
          </w:tcPr>
          <w:p w14:paraId="1311F705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DateBloodDrawn_New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333E406D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 of blood draw</w:t>
            </w:r>
          </w:p>
        </w:tc>
        <w:tc>
          <w:tcPr>
            <w:tcW w:w="3304" w:type="dxa"/>
          </w:tcPr>
          <w:p w14:paraId="763A659E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DateBloodDrawn</w:t>
            </w:r>
            <w:proofErr w:type="spellEnd"/>
          </w:p>
        </w:tc>
        <w:tc>
          <w:tcPr>
            <w:tcW w:w="1261" w:type="dxa"/>
          </w:tcPr>
          <w:p w14:paraId="39595E4D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066" w:type="dxa"/>
          </w:tcPr>
          <w:p w14:paraId="34838C36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N/A</w:t>
            </w:r>
          </w:p>
        </w:tc>
      </w:tr>
      <w:tr w:rsidR="006A5B91" w:rsidRPr="009718A9" w14:paraId="5A374902" w14:textId="77777777" w:rsidTr="007B39D3">
        <w:trPr>
          <w:trHeight w:val="288"/>
        </w:trPr>
        <w:tc>
          <w:tcPr>
            <w:tcW w:w="3369" w:type="dxa"/>
          </w:tcPr>
          <w:p w14:paraId="58D78DB0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BeenToEmergencyRoomIntegerCount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60637326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How many times in the past 30 days have you been to the emergency room?</w:t>
            </w:r>
          </w:p>
        </w:tc>
        <w:tc>
          <w:tcPr>
            <w:tcW w:w="3304" w:type="dxa"/>
          </w:tcPr>
          <w:p w14:paraId="62456D51" w14:textId="77777777" w:rsidR="006A5B91" w:rsidRPr="009718A9" w:rsidRDefault="006A5B91" w:rsidP="006A5B91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BeenToEmergencyRoomIntegerCount</w:t>
            </w:r>
            <w:proofErr w:type="spellEnd"/>
          </w:p>
        </w:tc>
        <w:tc>
          <w:tcPr>
            <w:tcW w:w="1261" w:type="dxa"/>
          </w:tcPr>
          <w:p w14:paraId="1C7FA793" w14:textId="5F45B28F" w:rsidR="006A5B91" w:rsidRPr="009718A9" w:rsidRDefault="00236094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684C8280" w14:textId="70B741DF" w:rsidR="006A5B91" w:rsidRPr="009718A9" w:rsidRDefault="00236094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0-30</w:t>
            </w:r>
          </w:p>
        </w:tc>
      </w:tr>
      <w:tr w:rsidR="00236094" w:rsidRPr="009718A9" w14:paraId="3B1BCEB4" w14:textId="77777777" w:rsidTr="007B39D3">
        <w:trPr>
          <w:trHeight w:val="288"/>
        </w:trPr>
        <w:tc>
          <w:tcPr>
            <w:tcW w:w="3369" w:type="dxa"/>
          </w:tcPr>
          <w:p w14:paraId="56AA5168" w14:textId="0D4F6072" w:rsidR="00236094" w:rsidRPr="009718A9" w:rsidRDefault="00236094" w:rsidP="006A5B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BeenHospitalizedIntegerCount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83" w:type="dxa"/>
          </w:tcPr>
          <w:p w14:paraId="5F01D3ED" w14:textId="3B5BEBDF" w:rsidR="00236094" w:rsidRPr="009718A9" w:rsidRDefault="00236094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past 30 days, how many times have you been hospitalized overnight for a physical healthcare problem?</w:t>
            </w:r>
          </w:p>
        </w:tc>
        <w:tc>
          <w:tcPr>
            <w:tcW w:w="3304" w:type="dxa"/>
          </w:tcPr>
          <w:p w14:paraId="642C206F" w14:textId="14A5BF67" w:rsidR="00236094" w:rsidRPr="009718A9" w:rsidRDefault="00236094" w:rsidP="006A5B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BeenHospitalizedIntegerCount</w:t>
            </w:r>
            <w:proofErr w:type="spellEnd"/>
          </w:p>
        </w:tc>
        <w:tc>
          <w:tcPr>
            <w:tcW w:w="1261" w:type="dxa"/>
          </w:tcPr>
          <w:p w14:paraId="0BE52D66" w14:textId="2729B2C8" w:rsidR="00236094" w:rsidRPr="009718A9" w:rsidDel="00236094" w:rsidRDefault="00236094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720B6B2F" w14:textId="7C2E2A76" w:rsidR="00236094" w:rsidRDefault="00236094" w:rsidP="006A5B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0-30</w:t>
            </w:r>
          </w:p>
        </w:tc>
      </w:tr>
      <w:tr w:rsidR="00304631" w:rsidRPr="009718A9" w14:paraId="1177568E" w14:textId="77777777" w:rsidTr="007B39D3">
        <w:trPr>
          <w:trHeight w:val="288"/>
        </w:trPr>
        <w:tc>
          <w:tcPr>
            <w:tcW w:w="3369" w:type="dxa"/>
          </w:tcPr>
          <w:p w14:paraId="30CC0EE0" w14:textId="02F16EA7" w:rsidR="00304631" w:rsidRDefault="00304631" w:rsidP="00304631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CurrentSamhsaGrantFunding</w:t>
            </w:r>
            <w:proofErr w:type="spellEnd"/>
          </w:p>
        </w:tc>
        <w:tc>
          <w:tcPr>
            <w:tcW w:w="2083" w:type="dxa"/>
          </w:tcPr>
          <w:p w14:paraId="38FBC311" w14:textId="77777777" w:rsidR="00304631" w:rsidRPr="00304631" w:rsidRDefault="00304631" w:rsidP="00304631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Please indicate which type of funding source(s) was (were)/will be used to pay for the services provided to this consumer since their last interview:</w:t>
            </w:r>
          </w:p>
          <w:p w14:paraId="2D77396B" w14:textId="77777777" w:rsidR="00304631" w:rsidRPr="00304631" w:rsidRDefault="00304631" w:rsidP="00304631">
            <w:pPr>
              <w:rPr>
                <w:sz w:val="20"/>
                <w:szCs w:val="20"/>
              </w:rPr>
            </w:pPr>
          </w:p>
          <w:p w14:paraId="1F6373CE" w14:textId="51E29A55" w:rsidR="00304631" w:rsidRDefault="00304631" w:rsidP="00304631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Current SAMHSA grant funding</w:t>
            </w:r>
          </w:p>
        </w:tc>
        <w:tc>
          <w:tcPr>
            <w:tcW w:w="3304" w:type="dxa"/>
          </w:tcPr>
          <w:p w14:paraId="455E63CD" w14:textId="7F47A715" w:rsidR="00304631" w:rsidRDefault="00304631" w:rsidP="00304631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CurrentSamhsaGrantFunding</w:t>
            </w:r>
            <w:proofErr w:type="spellEnd"/>
          </w:p>
        </w:tc>
        <w:tc>
          <w:tcPr>
            <w:tcW w:w="1261" w:type="dxa"/>
          </w:tcPr>
          <w:p w14:paraId="512791A1" w14:textId="1445A173" w:rsidR="00304631" w:rsidRDefault="00304631" w:rsidP="00304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6EF2A1BF" w14:textId="77777777" w:rsidR="00304631" w:rsidRPr="009718A9" w:rsidRDefault="00304631" w:rsidP="0030463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60AA560" w14:textId="6D340CC7" w:rsidR="00304631" w:rsidRDefault="00304631" w:rsidP="00304631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CB7734" w:rsidRPr="009718A9" w14:paraId="703A18FC" w14:textId="77777777" w:rsidTr="007B39D3">
        <w:trPr>
          <w:trHeight w:val="288"/>
        </w:trPr>
        <w:tc>
          <w:tcPr>
            <w:tcW w:w="3369" w:type="dxa"/>
          </w:tcPr>
          <w:p w14:paraId="559C7C5C" w14:textId="7BF380BD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OtherFederalGrantFunding</w:t>
            </w:r>
            <w:proofErr w:type="spellEnd"/>
          </w:p>
        </w:tc>
        <w:tc>
          <w:tcPr>
            <w:tcW w:w="2083" w:type="dxa"/>
          </w:tcPr>
          <w:p w14:paraId="57B9E7C3" w14:textId="77777777" w:rsidR="00CB7734" w:rsidRPr="00304631" w:rsidRDefault="00CB7734" w:rsidP="00CB7734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Please indicate which type of funding source(s) was (were)/will be used to pay for the services provided to this consumer since their last interview:</w:t>
            </w:r>
          </w:p>
          <w:p w14:paraId="11FCF6B7" w14:textId="77777777" w:rsidR="00CB7734" w:rsidRPr="00304631" w:rsidRDefault="00CB7734" w:rsidP="00CB7734">
            <w:pPr>
              <w:rPr>
                <w:sz w:val="20"/>
                <w:szCs w:val="20"/>
              </w:rPr>
            </w:pPr>
          </w:p>
          <w:p w14:paraId="6F5BB1A8" w14:textId="309179E9" w:rsidR="00CB7734" w:rsidRPr="00304631" w:rsidRDefault="00CB7734" w:rsidP="00CB7734">
            <w:pPr>
              <w:rPr>
                <w:sz w:val="20"/>
                <w:szCs w:val="20"/>
              </w:rPr>
            </w:pPr>
            <w:proofErr w:type="gramStart"/>
            <w:r w:rsidRPr="00304631">
              <w:rPr>
                <w:sz w:val="20"/>
                <w:szCs w:val="20"/>
              </w:rPr>
              <w:t>Other</w:t>
            </w:r>
            <w:proofErr w:type="gramEnd"/>
            <w:r w:rsidRPr="00304631">
              <w:rPr>
                <w:sz w:val="20"/>
                <w:szCs w:val="20"/>
              </w:rPr>
              <w:t xml:space="preserve"> federal grant funding</w:t>
            </w:r>
          </w:p>
        </w:tc>
        <w:tc>
          <w:tcPr>
            <w:tcW w:w="3304" w:type="dxa"/>
          </w:tcPr>
          <w:p w14:paraId="2BBB6AE0" w14:textId="29C99F66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OtherFederalGrantFunding</w:t>
            </w:r>
            <w:proofErr w:type="spellEnd"/>
          </w:p>
        </w:tc>
        <w:tc>
          <w:tcPr>
            <w:tcW w:w="1261" w:type="dxa"/>
          </w:tcPr>
          <w:p w14:paraId="4FFFDC21" w14:textId="29CCE4D2" w:rsidR="00CB7734" w:rsidRDefault="00CB7734" w:rsidP="00CB7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34731D4A" w14:textId="77777777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25ACC624" w14:textId="3F3760EC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CB7734" w:rsidRPr="009718A9" w14:paraId="48004768" w14:textId="77777777" w:rsidTr="00D76E02">
        <w:trPr>
          <w:cantSplit/>
          <w:trHeight w:val="288"/>
        </w:trPr>
        <w:tc>
          <w:tcPr>
            <w:tcW w:w="3369" w:type="dxa"/>
          </w:tcPr>
          <w:p w14:paraId="00BE2BA6" w14:textId="6CC832BD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lastRenderedPageBreak/>
              <w:t>StateFunding</w:t>
            </w:r>
            <w:proofErr w:type="spellEnd"/>
          </w:p>
        </w:tc>
        <w:tc>
          <w:tcPr>
            <w:tcW w:w="2083" w:type="dxa"/>
          </w:tcPr>
          <w:p w14:paraId="485E871F" w14:textId="77777777" w:rsidR="00CB7734" w:rsidRPr="00304631" w:rsidRDefault="00CB7734" w:rsidP="00CB7734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Please indicate which type of funding source(s) was (were)/will be used to pay for the services provided to this consumer since their last interview:</w:t>
            </w:r>
          </w:p>
          <w:p w14:paraId="6D7292DD" w14:textId="77777777" w:rsidR="00CB7734" w:rsidRPr="00304631" w:rsidRDefault="00CB7734" w:rsidP="00CB7734">
            <w:pPr>
              <w:rPr>
                <w:sz w:val="20"/>
                <w:szCs w:val="20"/>
              </w:rPr>
            </w:pPr>
          </w:p>
          <w:p w14:paraId="1A9D1D47" w14:textId="5F7929FC" w:rsidR="00CB7734" w:rsidRPr="00304631" w:rsidRDefault="00CB7734" w:rsidP="00CB7734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State funding</w:t>
            </w:r>
          </w:p>
        </w:tc>
        <w:tc>
          <w:tcPr>
            <w:tcW w:w="3304" w:type="dxa"/>
          </w:tcPr>
          <w:p w14:paraId="1878F973" w14:textId="22307E19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StateFunding</w:t>
            </w:r>
            <w:proofErr w:type="spellEnd"/>
          </w:p>
        </w:tc>
        <w:tc>
          <w:tcPr>
            <w:tcW w:w="1261" w:type="dxa"/>
          </w:tcPr>
          <w:p w14:paraId="740668C9" w14:textId="53701586" w:rsidR="00CB7734" w:rsidRDefault="00CB7734" w:rsidP="00CB7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0DF6901F" w14:textId="77777777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4EECB76" w14:textId="4703B1F4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CB7734" w:rsidRPr="009718A9" w14:paraId="475F9CA6" w14:textId="77777777" w:rsidTr="00D76E02">
        <w:trPr>
          <w:cantSplit/>
          <w:trHeight w:val="288"/>
        </w:trPr>
        <w:tc>
          <w:tcPr>
            <w:tcW w:w="3369" w:type="dxa"/>
          </w:tcPr>
          <w:p w14:paraId="4A1087C3" w14:textId="0ACDF510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ConsumerPrivateInsurance</w:t>
            </w:r>
            <w:proofErr w:type="spellEnd"/>
          </w:p>
        </w:tc>
        <w:tc>
          <w:tcPr>
            <w:tcW w:w="2083" w:type="dxa"/>
          </w:tcPr>
          <w:p w14:paraId="6E5ECCB4" w14:textId="77777777" w:rsidR="00CB7734" w:rsidRPr="00304631" w:rsidRDefault="00CB7734" w:rsidP="00CB7734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Please indicate which type of funding source(s) was (were)/will be used to pay for the services provided to this consumer since their last interview:</w:t>
            </w:r>
          </w:p>
          <w:p w14:paraId="45E00303" w14:textId="77777777" w:rsidR="00CB7734" w:rsidRPr="00304631" w:rsidRDefault="00CB7734" w:rsidP="00CB7734">
            <w:pPr>
              <w:rPr>
                <w:sz w:val="20"/>
                <w:szCs w:val="20"/>
              </w:rPr>
            </w:pPr>
          </w:p>
          <w:p w14:paraId="77352565" w14:textId="3DE05A0A" w:rsidR="00CB7734" w:rsidRPr="00304631" w:rsidRDefault="00CB7734" w:rsidP="00CB7734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Consumer’s private insurance</w:t>
            </w:r>
          </w:p>
        </w:tc>
        <w:tc>
          <w:tcPr>
            <w:tcW w:w="3304" w:type="dxa"/>
          </w:tcPr>
          <w:p w14:paraId="4CE88090" w14:textId="2D530A79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ConsumerPrivateInsurance</w:t>
            </w:r>
            <w:proofErr w:type="spellEnd"/>
          </w:p>
        </w:tc>
        <w:tc>
          <w:tcPr>
            <w:tcW w:w="1261" w:type="dxa"/>
          </w:tcPr>
          <w:p w14:paraId="0E98EB4F" w14:textId="78347F80" w:rsidR="00CB7734" w:rsidRDefault="00CB7734" w:rsidP="00CB7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110C3F33" w14:textId="77777777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1B87E4C2" w14:textId="1DE13802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CB7734" w:rsidRPr="009718A9" w14:paraId="7B4450B8" w14:textId="77777777" w:rsidTr="00304631">
        <w:trPr>
          <w:cantSplit/>
          <w:trHeight w:val="288"/>
        </w:trPr>
        <w:tc>
          <w:tcPr>
            <w:tcW w:w="3369" w:type="dxa"/>
          </w:tcPr>
          <w:p w14:paraId="647797F6" w14:textId="239488C7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MedicaidMedicare</w:t>
            </w:r>
            <w:proofErr w:type="spellEnd"/>
          </w:p>
        </w:tc>
        <w:tc>
          <w:tcPr>
            <w:tcW w:w="2083" w:type="dxa"/>
          </w:tcPr>
          <w:p w14:paraId="5985043F" w14:textId="77777777" w:rsidR="00CB7734" w:rsidRPr="00304631" w:rsidRDefault="00CB7734" w:rsidP="00CB7734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Please indicate which type of funding source(s) was (were)/will be used to pay for the services provided to this consumer since their last interview:</w:t>
            </w:r>
          </w:p>
          <w:p w14:paraId="5F00D9C6" w14:textId="77777777" w:rsidR="00CB7734" w:rsidRPr="00304631" w:rsidRDefault="00CB7734" w:rsidP="00CB7734">
            <w:pPr>
              <w:rPr>
                <w:sz w:val="20"/>
                <w:szCs w:val="20"/>
              </w:rPr>
            </w:pPr>
          </w:p>
          <w:p w14:paraId="5B0D9B7F" w14:textId="3EAF688E" w:rsidR="00CB7734" w:rsidRPr="00304631" w:rsidRDefault="00CB7734" w:rsidP="00CB7734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Medicaid/Medicare</w:t>
            </w:r>
          </w:p>
        </w:tc>
        <w:tc>
          <w:tcPr>
            <w:tcW w:w="3304" w:type="dxa"/>
          </w:tcPr>
          <w:p w14:paraId="34133CE4" w14:textId="45B48C80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MedicaidMedicare</w:t>
            </w:r>
            <w:proofErr w:type="spellEnd"/>
          </w:p>
        </w:tc>
        <w:tc>
          <w:tcPr>
            <w:tcW w:w="1261" w:type="dxa"/>
          </w:tcPr>
          <w:p w14:paraId="6113C3ED" w14:textId="46BBD1C7" w:rsidR="00CB7734" w:rsidRDefault="00CB7734" w:rsidP="00CB7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2E6B8F9E" w14:textId="77777777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4E5057C7" w14:textId="6F716F72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CB7734" w:rsidRPr="009718A9" w14:paraId="39DB9853" w14:textId="77777777" w:rsidTr="00304631">
        <w:trPr>
          <w:cantSplit/>
          <w:trHeight w:val="288"/>
        </w:trPr>
        <w:tc>
          <w:tcPr>
            <w:tcW w:w="3369" w:type="dxa"/>
          </w:tcPr>
          <w:p w14:paraId="6100F9B9" w14:textId="78E6C1DB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lastRenderedPageBreak/>
              <w:t>OtherResponse</w:t>
            </w:r>
            <w:proofErr w:type="spellEnd"/>
          </w:p>
        </w:tc>
        <w:tc>
          <w:tcPr>
            <w:tcW w:w="2083" w:type="dxa"/>
          </w:tcPr>
          <w:p w14:paraId="1D88D45F" w14:textId="77777777" w:rsidR="00CB7734" w:rsidRPr="00304631" w:rsidRDefault="00CB7734" w:rsidP="00CB7734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Please indicate which type of funding source(s) was (were)/will be used to pay for the services provided to this consumer since their last interview:</w:t>
            </w:r>
          </w:p>
          <w:p w14:paraId="2547F5CA" w14:textId="77777777" w:rsidR="00CB7734" w:rsidRPr="00304631" w:rsidRDefault="00CB7734" w:rsidP="00CB7734">
            <w:pPr>
              <w:rPr>
                <w:sz w:val="20"/>
                <w:szCs w:val="20"/>
              </w:rPr>
            </w:pPr>
          </w:p>
          <w:p w14:paraId="7D790D4A" w14:textId="54ACFF7A" w:rsidR="00CB7734" w:rsidRPr="00304631" w:rsidRDefault="00CB7734" w:rsidP="00CB7734">
            <w:pPr>
              <w:rPr>
                <w:sz w:val="20"/>
                <w:szCs w:val="20"/>
              </w:rPr>
            </w:pPr>
            <w:r w:rsidRPr="00304631">
              <w:rPr>
                <w:sz w:val="20"/>
                <w:szCs w:val="20"/>
              </w:rPr>
              <w:t>Other (specify)</w:t>
            </w:r>
          </w:p>
        </w:tc>
        <w:tc>
          <w:tcPr>
            <w:tcW w:w="3304" w:type="dxa"/>
          </w:tcPr>
          <w:p w14:paraId="27FFBCFB" w14:textId="180C49BA" w:rsidR="00CB7734" w:rsidRPr="00304631" w:rsidRDefault="00CB7734" w:rsidP="00CB7734">
            <w:pPr>
              <w:rPr>
                <w:sz w:val="20"/>
                <w:szCs w:val="20"/>
              </w:rPr>
            </w:pPr>
            <w:proofErr w:type="spellStart"/>
            <w:r w:rsidRPr="00304631">
              <w:rPr>
                <w:sz w:val="20"/>
                <w:szCs w:val="20"/>
              </w:rPr>
              <w:t>OtherResponse</w:t>
            </w:r>
            <w:proofErr w:type="spellEnd"/>
          </w:p>
        </w:tc>
        <w:tc>
          <w:tcPr>
            <w:tcW w:w="1261" w:type="dxa"/>
          </w:tcPr>
          <w:p w14:paraId="1901AEA5" w14:textId="4D4A3AAD" w:rsidR="00CB7734" w:rsidRDefault="00CB7734" w:rsidP="00CB7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066" w:type="dxa"/>
          </w:tcPr>
          <w:p w14:paraId="33B9DED5" w14:textId="77777777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095B207" w14:textId="7CA65F00" w:rsidR="00CB7734" w:rsidRPr="009718A9" w:rsidRDefault="00CB7734" w:rsidP="00CB7734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CB7734" w:rsidRPr="009718A9" w14:paraId="127E9101" w14:textId="77777777" w:rsidTr="00304631">
        <w:trPr>
          <w:cantSplit/>
          <w:trHeight w:val="288"/>
        </w:trPr>
        <w:tc>
          <w:tcPr>
            <w:tcW w:w="3369" w:type="dxa"/>
          </w:tcPr>
          <w:p w14:paraId="7178CC51" w14:textId="47C35E32" w:rsidR="00CB7734" w:rsidRPr="00D76E02" w:rsidRDefault="00CB7734" w:rsidP="00CB773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OtherResponseSpecify</w:t>
            </w:r>
            <w:proofErr w:type="spellEnd"/>
          </w:p>
        </w:tc>
        <w:tc>
          <w:tcPr>
            <w:tcW w:w="2083" w:type="dxa"/>
          </w:tcPr>
          <w:p w14:paraId="424326D4" w14:textId="4954B7E5" w:rsidR="00CB7734" w:rsidRPr="00304631" w:rsidRDefault="00CB7734" w:rsidP="00CB7734">
            <w:pPr>
              <w:rPr>
                <w:sz w:val="20"/>
                <w:szCs w:val="20"/>
              </w:rPr>
            </w:pPr>
            <w:r w:rsidRPr="00CB7734">
              <w:rPr>
                <w:sz w:val="20"/>
                <w:szCs w:val="20"/>
              </w:rPr>
              <w:t>Other (specify)</w:t>
            </w:r>
          </w:p>
        </w:tc>
        <w:tc>
          <w:tcPr>
            <w:tcW w:w="3304" w:type="dxa"/>
          </w:tcPr>
          <w:p w14:paraId="25355FF8" w14:textId="343110F1" w:rsidR="00CB7734" w:rsidRPr="00D76E02" w:rsidRDefault="00CB7734" w:rsidP="00CB773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OtherResponseSpecify</w:t>
            </w:r>
            <w:proofErr w:type="spellEnd"/>
          </w:p>
        </w:tc>
        <w:tc>
          <w:tcPr>
            <w:tcW w:w="1261" w:type="dxa"/>
          </w:tcPr>
          <w:p w14:paraId="0BAF757A" w14:textId="0CB91BAC" w:rsidR="00CB7734" w:rsidRDefault="00CB7734" w:rsidP="00CB7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66" w:type="dxa"/>
          </w:tcPr>
          <w:p w14:paraId="653A8EA1" w14:textId="6BDE12DC" w:rsidR="00CB7734" w:rsidRPr="009718A9" w:rsidRDefault="00CB7734" w:rsidP="00CB7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15F8A9C5" w14:textId="77777777" w:rsidR="003F3DE8" w:rsidRDefault="00F22B8A" w:rsidP="0014761D">
      <w:pPr>
        <w:rPr>
          <w:i/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7F95AE73" w14:textId="77777777" w:rsidR="00F22B8A" w:rsidRDefault="00F22B8A" w:rsidP="0014761D">
      <w:pPr>
        <w:rPr>
          <w:sz w:val="20"/>
          <w:szCs w:val="20"/>
        </w:rPr>
      </w:pPr>
    </w:p>
    <w:p w14:paraId="2C526159" w14:textId="77777777" w:rsidR="003F3DE8" w:rsidRDefault="003F3DE8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616"/>
        <w:gridCol w:w="1260"/>
        <w:gridCol w:w="2808"/>
      </w:tblGrid>
      <w:tr w:rsidR="003F3DE8" w:rsidRPr="009718A9" w14:paraId="50EE6617" w14:textId="77777777" w:rsidTr="003F3DE8">
        <w:trPr>
          <w:trHeight w:val="350"/>
          <w:tblHeader/>
        </w:trPr>
        <w:tc>
          <w:tcPr>
            <w:tcW w:w="12282" w:type="dxa"/>
            <w:gridSpan w:val="5"/>
          </w:tcPr>
          <w:p w14:paraId="6F6D58A3" w14:textId="77777777" w:rsidR="003F3DE8" w:rsidRPr="009718A9" w:rsidRDefault="003F3DE8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9" w:name="_Toc37921370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Reassessment Status</w:t>
            </w:r>
            <w:bookmarkEnd w:id="19"/>
          </w:p>
        </w:tc>
      </w:tr>
      <w:tr w:rsidR="003F3DE8" w:rsidRPr="009718A9" w14:paraId="0DD3A117" w14:textId="77777777" w:rsidTr="003F3DE8">
        <w:trPr>
          <w:trHeight w:val="577"/>
          <w:tblHeader/>
        </w:trPr>
        <w:tc>
          <w:tcPr>
            <w:tcW w:w="2718" w:type="dxa"/>
          </w:tcPr>
          <w:p w14:paraId="64CF6A61" w14:textId="77777777" w:rsidR="003F3DE8" w:rsidRPr="009718A9" w:rsidRDefault="003F3DE8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0430E5E8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616" w:type="dxa"/>
          </w:tcPr>
          <w:p w14:paraId="62F0A083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444ABA60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01DCC73A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</w:p>
        </w:tc>
      </w:tr>
      <w:tr w:rsidR="00397220" w:rsidRPr="009718A9" w14:paraId="701A5563" w14:textId="77777777" w:rsidTr="003F3DE8">
        <w:trPr>
          <w:trHeight w:val="304"/>
        </w:trPr>
        <w:tc>
          <w:tcPr>
            <w:tcW w:w="2718" w:type="dxa"/>
          </w:tcPr>
          <w:p w14:paraId="0AD7987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TimeSinceEnrollment</w:t>
            </w:r>
            <w:proofErr w:type="spellEnd"/>
          </w:p>
        </w:tc>
        <w:tc>
          <w:tcPr>
            <w:tcW w:w="2880" w:type="dxa"/>
          </w:tcPr>
          <w:p w14:paraId="0C01FFE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Number of days since client was enrolled (for calculating 6-month follow-up)</w:t>
            </w:r>
          </w:p>
        </w:tc>
        <w:tc>
          <w:tcPr>
            <w:tcW w:w="2616" w:type="dxa"/>
          </w:tcPr>
          <w:p w14:paraId="43C30A7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TimeSinceEnrollment</w:t>
            </w:r>
            <w:proofErr w:type="spellEnd"/>
          </w:p>
        </w:tc>
        <w:tc>
          <w:tcPr>
            <w:tcW w:w="1260" w:type="dxa"/>
          </w:tcPr>
          <w:p w14:paraId="2C76923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4094E27" w14:textId="77777777" w:rsidR="00A9243D" w:rsidRDefault="00A9243D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days</w:t>
            </w:r>
          </w:p>
          <w:p w14:paraId="5BD406EB" w14:textId="151A0A9A" w:rsidR="00397220" w:rsidRPr="009718A9" w:rsidRDefault="00A9243D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0-999</w:t>
            </w:r>
          </w:p>
        </w:tc>
      </w:tr>
      <w:tr w:rsidR="00397220" w:rsidRPr="009718A9" w14:paraId="0A9CA4A2" w14:textId="77777777" w:rsidTr="003F3DE8">
        <w:trPr>
          <w:trHeight w:val="304"/>
        </w:trPr>
        <w:tc>
          <w:tcPr>
            <w:tcW w:w="2718" w:type="dxa"/>
          </w:tcPr>
          <w:p w14:paraId="3D4AA60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TimeSinceEnrollment2</w:t>
            </w:r>
          </w:p>
        </w:tc>
        <w:tc>
          <w:tcPr>
            <w:tcW w:w="2880" w:type="dxa"/>
          </w:tcPr>
          <w:p w14:paraId="73CF7C0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Number of days since client was enrolled (for calculating 12-month follow-up)</w:t>
            </w:r>
          </w:p>
        </w:tc>
        <w:tc>
          <w:tcPr>
            <w:tcW w:w="2616" w:type="dxa"/>
          </w:tcPr>
          <w:p w14:paraId="79D7236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TimeSinceEnrollment2</w:t>
            </w:r>
          </w:p>
        </w:tc>
        <w:tc>
          <w:tcPr>
            <w:tcW w:w="1260" w:type="dxa"/>
          </w:tcPr>
          <w:p w14:paraId="4D767CF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20E1C41" w14:textId="77777777" w:rsidR="00A9243D" w:rsidRDefault="00A9243D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days</w:t>
            </w:r>
          </w:p>
          <w:p w14:paraId="55A3DE86" w14:textId="78A0013F" w:rsidR="00397220" w:rsidRPr="009718A9" w:rsidRDefault="00A9243D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0-999</w:t>
            </w:r>
          </w:p>
        </w:tc>
      </w:tr>
      <w:tr w:rsidR="00397220" w:rsidRPr="009718A9" w14:paraId="54D46BB3" w14:textId="77777777" w:rsidTr="003F3DE8">
        <w:trPr>
          <w:trHeight w:val="304"/>
        </w:trPr>
        <w:tc>
          <w:tcPr>
            <w:tcW w:w="2718" w:type="dxa"/>
          </w:tcPr>
          <w:p w14:paraId="3664882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Reassessment6</w:t>
            </w:r>
          </w:p>
        </w:tc>
        <w:tc>
          <w:tcPr>
            <w:tcW w:w="2880" w:type="dxa"/>
          </w:tcPr>
          <w:p w14:paraId="49C948C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 6-month reassessment status</w:t>
            </w:r>
          </w:p>
        </w:tc>
        <w:tc>
          <w:tcPr>
            <w:tcW w:w="2616" w:type="dxa"/>
          </w:tcPr>
          <w:p w14:paraId="49FA65C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Reassessment6</w:t>
            </w:r>
          </w:p>
        </w:tc>
        <w:tc>
          <w:tcPr>
            <w:tcW w:w="1260" w:type="dxa"/>
          </w:tcPr>
          <w:p w14:paraId="261FF29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2AB5105" w14:textId="62D6AE39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yet in reassessment window</w:t>
            </w:r>
          </w:p>
          <w:p w14:paraId="714FFA70" w14:textId="33EEBCE9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More than 30 days left</w:t>
            </w:r>
          </w:p>
          <w:p w14:paraId="2447A1C9" w14:textId="1A9EDDCE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Less than 30 days left</w:t>
            </w:r>
          </w:p>
          <w:p w14:paraId="6B1662AD" w14:textId="7DED6418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Reassessment window closed</w:t>
            </w:r>
          </w:p>
        </w:tc>
      </w:tr>
      <w:tr w:rsidR="00397220" w:rsidRPr="009718A9" w14:paraId="42DEF65B" w14:textId="77777777" w:rsidTr="003F3DE8">
        <w:trPr>
          <w:trHeight w:val="304"/>
        </w:trPr>
        <w:tc>
          <w:tcPr>
            <w:tcW w:w="2718" w:type="dxa"/>
          </w:tcPr>
          <w:p w14:paraId="74349EB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WindowOpen6</w:t>
            </w:r>
          </w:p>
        </w:tc>
        <w:tc>
          <w:tcPr>
            <w:tcW w:w="2880" w:type="dxa"/>
          </w:tcPr>
          <w:p w14:paraId="21BAF4B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 6-month reassessment window opens</w:t>
            </w:r>
          </w:p>
        </w:tc>
        <w:tc>
          <w:tcPr>
            <w:tcW w:w="2616" w:type="dxa"/>
          </w:tcPr>
          <w:p w14:paraId="1C4B80C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WindowOpen6</w:t>
            </w:r>
          </w:p>
        </w:tc>
        <w:tc>
          <w:tcPr>
            <w:tcW w:w="1260" w:type="dxa"/>
          </w:tcPr>
          <w:p w14:paraId="179819C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808" w:type="dxa"/>
          </w:tcPr>
          <w:p w14:paraId="4121A5B5" w14:textId="271D3417" w:rsidR="00397220" w:rsidRPr="009718A9" w:rsidRDefault="00C31517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</w:tr>
      <w:tr w:rsidR="00397220" w:rsidRPr="009718A9" w14:paraId="557DE9BE" w14:textId="77777777" w:rsidTr="003F3DE8">
        <w:trPr>
          <w:trHeight w:val="304"/>
        </w:trPr>
        <w:tc>
          <w:tcPr>
            <w:tcW w:w="2718" w:type="dxa"/>
          </w:tcPr>
          <w:p w14:paraId="7E9DE695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ReassessmentDue6</w:t>
            </w:r>
          </w:p>
        </w:tc>
        <w:tc>
          <w:tcPr>
            <w:tcW w:w="2880" w:type="dxa"/>
          </w:tcPr>
          <w:p w14:paraId="0AA3E70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6-month reassessment due date</w:t>
            </w:r>
          </w:p>
        </w:tc>
        <w:tc>
          <w:tcPr>
            <w:tcW w:w="2616" w:type="dxa"/>
          </w:tcPr>
          <w:p w14:paraId="4CE3C08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ReassessmentDue6</w:t>
            </w:r>
          </w:p>
        </w:tc>
        <w:tc>
          <w:tcPr>
            <w:tcW w:w="1260" w:type="dxa"/>
          </w:tcPr>
          <w:p w14:paraId="585ED17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808" w:type="dxa"/>
          </w:tcPr>
          <w:p w14:paraId="48969FD1" w14:textId="48D7E459" w:rsidR="00397220" w:rsidRPr="009718A9" w:rsidRDefault="00C31517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</w:tr>
      <w:tr w:rsidR="00397220" w:rsidRPr="009718A9" w14:paraId="5C84660A" w14:textId="77777777" w:rsidTr="003F3DE8">
        <w:trPr>
          <w:trHeight w:val="304"/>
        </w:trPr>
        <w:tc>
          <w:tcPr>
            <w:tcW w:w="2718" w:type="dxa"/>
          </w:tcPr>
          <w:p w14:paraId="5A7D0F8A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lastRenderedPageBreak/>
              <w:t>LastDay6</w:t>
            </w:r>
          </w:p>
        </w:tc>
        <w:tc>
          <w:tcPr>
            <w:tcW w:w="2880" w:type="dxa"/>
          </w:tcPr>
          <w:p w14:paraId="0ACA0218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Last day for reassessment for 6-month reassessment</w:t>
            </w:r>
          </w:p>
        </w:tc>
        <w:tc>
          <w:tcPr>
            <w:tcW w:w="2616" w:type="dxa"/>
          </w:tcPr>
          <w:p w14:paraId="02BF07D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LastDay6</w:t>
            </w:r>
          </w:p>
        </w:tc>
        <w:tc>
          <w:tcPr>
            <w:tcW w:w="1260" w:type="dxa"/>
          </w:tcPr>
          <w:p w14:paraId="759CBAF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808" w:type="dxa"/>
          </w:tcPr>
          <w:p w14:paraId="18BE6DBB" w14:textId="2DD6F3ED" w:rsidR="00397220" w:rsidRPr="009718A9" w:rsidRDefault="00EA394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</w:tr>
      <w:tr w:rsidR="00397220" w:rsidRPr="009718A9" w14:paraId="2B7E0CF8" w14:textId="77777777" w:rsidTr="003F3DE8">
        <w:trPr>
          <w:trHeight w:val="304"/>
        </w:trPr>
        <w:tc>
          <w:tcPr>
            <w:tcW w:w="2718" w:type="dxa"/>
          </w:tcPr>
          <w:p w14:paraId="5E4B75E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DaysSince6WindowOpen</w:t>
            </w:r>
          </w:p>
        </w:tc>
        <w:tc>
          <w:tcPr>
            <w:tcW w:w="2880" w:type="dxa"/>
          </w:tcPr>
          <w:p w14:paraId="0FF825A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 since 6-month window opened</w:t>
            </w:r>
          </w:p>
        </w:tc>
        <w:tc>
          <w:tcPr>
            <w:tcW w:w="2616" w:type="dxa"/>
          </w:tcPr>
          <w:p w14:paraId="3DC9F4C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DaysSince6WindowOpen</w:t>
            </w:r>
          </w:p>
        </w:tc>
        <w:tc>
          <w:tcPr>
            <w:tcW w:w="1260" w:type="dxa"/>
          </w:tcPr>
          <w:p w14:paraId="07C0401A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567D5B2" w14:textId="388FF2DB" w:rsidR="00397220" w:rsidRPr="009718A9" w:rsidRDefault="00EA394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0-60</w:t>
            </w:r>
          </w:p>
        </w:tc>
      </w:tr>
      <w:tr w:rsidR="00397220" w:rsidRPr="009718A9" w14:paraId="762A03FA" w14:textId="77777777" w:rsidTr="003F3DE8">
        <w:trPr>
          <w:trHeight w:val="304"/>
        </w:trPr>
        <w:tc>
          <w:tcPr>
            <w:tcW w:w="2718" w:type="dxa"/>
          </w:tcPr>
          <w:p w14:paraId="1DC450F3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DaysLeft6</w:t>
            </w:r>
          </w:p>
        </w:tc>
        <w:tc>
          <w:tcPr>
            <w:tcW w:w="2880" w:type="dxa"/>
          </w:tcPr>
          <w:p w14:paraId="0F623F5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Number of days left in reassessment window</w:t>
            </w:r>
          </w:p>
        </w:tc>
        <w:tc>
          <w:tcPr>
            <w:tcW w:w="2616" w:type="dxa"/>
          </w:tcPr>
          <w:p w14:paraId="47259865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DaysLeft6</w:t>
            </w:r>
          </w:p>
        </w:tc>
        <w:tc>
          <w:tcPr>
            <w:tcW w:w="1260" w:type="dxa"/>
          </w:tcPr>
          <w:p w14:paraId="08542AB8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FF78806" w14:textId="0B68499C" w:rsidR="00397220" w:rsidRPr="009718A9" w:rsidRDefault="00EA394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0-60</w:t>
            </w:r>
          </w:p>
        </w:tc>
      </w:tr>
      <w:tr w:rsidR="00397220" w:rsidRPr="009718A9" w14:paraId="2C826A5F" w14:textId="77777777" w:rsidTr="003F3DE8">
        <w:trPr>
          <w:trHeight w:val="304"/>
        </w:trPr>
        <w:tc>
          <w:tcPr>
            <w:tcW w:w="2718" w:type="dxa"/>
          </w:tcPr>
          <w:p w14:paraId="44E777B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Reassessment12</w:t>
            </w:r>
          </w:p>
        </w:tc>
        <w:tc>
          <w:tcPr>
            <w:tcW w:w="2880" w:type="dxa"/>
          </w:tcPr>
          <w:p w14:paraId="7EE7B47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 12-month reassessment status</w:t>
            </w:r>
          </w:p>
        </w:tc>
        <w:tc>
          <w:tcPr>
            <w:tcW w:w="2616" w:type="dxa"/>
          </w:tcPr>
          <w:p w14:paraId="1A031A0A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Reassessment12</w:t>
            </w:r>
          </w:p>
        </w:tc>
        <w:tc>
          <w:tcPr>
            <w:tcW w:w="1260" w:type="dxa"/>
          </w:tcPr>
          <w:p w14:paraId="040ABF3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B5547D7" w14:textId="472EA66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Not yet in reassessment window</w:t>
            </w:r>
          </w:p>
          <w:p w14:paraId="01B1CDD0" w14:textId="734FA90D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More than 30 days left</w:t>
            </w:r>
          </w:p>
          <w:p w14:paraId="1D315BB6" w14:textId="20807716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Less than 30 days left</w:t>
            </w:r>
          </w:p>
          <w:p w14:paraId="099822F9" w14:textId="7777F70F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3 = Reassessment window closed</w:t>
            </w:r>
          </w:p>
        </w:tc>
      </w:tr>
      <w:tr w:rsidR="00397220" w:rsidRPr="009718A9" w14:paraId="017FFE3B" w14:textId="77777777" w:rsidTr="003F3DE8">
        <w:trPr>
          <w:trHeight w:val="304"/>
        </w:trPr>
        <w:tc>
          <w:tcPr>
            <w:tcW w:w="2718" w:type="dxa"/>
          </w:tcPr>
          <w:p w14:paraId="22379608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WindowOpen12</w:t>
            </w:r>
          </w:p>
        </w:tc>
        <w:tc>
          <w:tcPr>
            <w:tcW w:w="2880" w:type="dxa"/>
          </w:tcPr>
          <w:p w14:paraId="49836A6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 12-month reassessment window opens</w:t>
            </w:r>
          </w:p>
        </w:tc>
        <w:tc>
          <w:tcPr>
            <w:tcW w:w="2616" w:type="dxa"/>
          </w:tcPr>
          <w:p w14:paraId="5194CAE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WindowOpen12</w:t>
            </w:r>
          </w:p>
        </w:tc>
        <w:tc>
          <w:tcPr>
            <w:tcW w:w="1260" w:type="dxa"/>
          </w:tcPr>
          <w:p w14:paraId="5439CF1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808" w:type="dxa"/>
          </w:tcPr>
          <w:p w14:paraId="48C9D1BC" w14:textId="0923853D" w:rsidR="00397220" w:rsidRPr="009718A9" w:rsidRDefault="00EA394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</w:tr>
      <w:tr w:rsidR="00397220" w:rsidRPr="009718A9" w14:paraId="272B2FB4" w14:textId="77777777" w:rsidTr="003F3DE8">
        <w:trPr>
          <w:trHeight w:val="304"/>
        </w:trPr>
        <w:tc>
          <w:tcPr>
            <w:tcW w:w="2718" w:type="dxa"/>
          </w:tcPr>
          <w:p w14:paraId="2648C44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ReassessmentDue12</w:t>
            </w:r>
          </w:p>
        </w:tc>
        <w:tc>
          <w:tcPr>
            <w:tcW w:w="2880" w:type="dxa"/>
          </w:tcPr>
          <w:p w14:paraId="509D822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12-month reassessment due date</w:t>
            </w:r>
          </w:p>
        </w:tc>
        <w:tc>
          <w:tcPr>
            <w:tcW w:w="2616" w:type="dxa"/>
          </w:tcPr>
          <w:p w14:paraId="4597BCC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ReassessmentDue12</w:t>
            </w:r>
          </w:p>
        </w:tc>
        <w:tc>
          <w:tcPr>
            <w:tcW w:w="1260" w:type="dxa"/>
          </w:tcPr>
          <w:p w14:paraId="6932A1F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808" w:type="dxa"/>
          </w:tcPr>
          <w:p w14:paraId="567D7CD7" w14:textId="3E14BFE4" w:rsidR="00397220" w:rsidRPr="009718A9" w:rsidRDefault="00EA394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</w:tr>
      <w:tr w:rsidR="00397220" w:rsidRPr="009718A9" w14:paraId="604D798F" w14:textId="77777777" w:rsidTr="003F3DE8">
        <w:trPr>
          <w:trHeight w:val="304"/>
        </w:trPr>
        <w:tc>
          <w:tcPr>
            <w:tcW w:w="2718" w:type="dxa"/>
          </w:tcPr>
          <w:p w14:paraId="3ED1DFF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LastDay12</w:t>
            </w:r>
          </w:p>
        </w:tc>
        <w:tc>
          <w:tcPr>
            <w:tcW w:w="2880" w:type="dxa"/>
          </w:tcPr>
          <w:p w14:paraId="1488C1F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Last day for reassessment for 12-month reassessment</w:t>
            </w:r>
          </w:p>
        </w:tc>
        <w:tc>
          <w:tcPr>
            <w:tcW w:w="2616" w:type="dxa"/>
          </w:tcPr>
          <w:p w14:paraId="5D86216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LastDay12</w:t>
            </w:r>
          </w:p>
        </w:tc>
        <w:tc>
          <w:tcPr>
            <w:tcW w:w="1260" w:type="dxa"/>
          </w:tcPr>
          <w:p w14:paraId="7DBB81B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808" w:type="dxa"/>
          </w:tcPr>
          <w:p w14:paraId="1D6C56DF" w14:textId="36829CEE" w:rsidR="00397220" w:rsidRPr="009718A9" w:rsidRDefault="00EA394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</w:tr>
      <w:tr w:rsidR="00397220" w:rsidRPr="009718A9" w14:paraId="22EADC89" w14:textId="77777777" w:rsidTr="003F3DE8">
        <w:trPr>
          <w:trHeight w:val="304"/>
        </w:trPr>
        <w:tc>
          <w:tcPr>
            <w:tcW w:w="2718" w:type="dxa"/>
          </w:tcPr>
          <w:p w14:paraId="173D46E8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DaysSince12WindowOpen</w:t>
            </w:r>
          </w:p>
        </w:tc>
        <w:tc>
          <w:tcPr>
            <w:tcW w:w="2880" w:type="dxa"/>
          </w:tcPr>
          <w:p w14:paraId="24D5F19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 since 6-month window opened</w:t>
            </w:r>
          </w:p>
        </w:tc>
        <w:tc>
          <w:tcPr>
            <w:tcW w:w="2616" w:type="dxa"/>
          </w:tcPr>
          <w:p w14:paraId="3EA240B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DaysSince12WindowOpen</w:t>
            </w:r>
          </w:p>
        </w:tc>
        <w:tc>
          <w:tcPr>
            <w:tcW w:w="1260" w:type="dxa"/>
          </w:tcPr>
          <w:p w14:paraId="719986E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9D9C86E" w14:textId="2020E3C2" w:rsidR="00397220" w:rsidRPr="009718A9" w:rsidRDefault="00EA394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0-60</w:t>
            </w:r>
          </w:p>
        </w:tc>
      </w:tr>
      <w:tr w:rsidR="00397220" w:rsidRPr="009718A9" w14:paraId="42801CB0" w14:textId="77777777" w:rsidTr="003F3DE8">
        <w:trPr>
          <w:trHeight w:val="304"/>
        </w:trPr>
        <w:tc>
          <w:tcPr>
            <w:tcW w:w="2718" w:type="dxa"/>
          </w:tcPr>
          <w:p w14:paraId="271B2C91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DaysLeft12</w:t>
            </w:r>
          </w:p>
        </w:tc>
        <w:tc>
          <w:tcPr>
            <w:tcW w:w="2880" w:type="dxa"/>
          </w:tcPr>
          <w:p w14:paraId="5889846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Number of days left in reassessment window</w:t>
            </w:r>
          </w:p>
        </w:tc>
        <w:tc>
          <w:tcPr>
            <w:tcW w:w="2616" w:type="dxa"/>
          </w:tcPr>
          <w:p w14:paraId="2EA83E9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DaysLeft12</w:t>
            </w:r>
          </w:p>
        </w:tc>
        <w:tc>
          <w:tcPr>
            <w:tcW w:w="1260" w:type="dxa"/>
          </w:tcPr>
          <w:p w14:paraId="0775763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0456D55" w14:textId="20559163" w:rsidR="00397220" w:rsidRPr="003C7281" w:rsidRDefault="00EA394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0-60</w:t>
            </w:r>
          </w:p>
        </w:tc>
      </w:tr>
      <w:tr w:rsidR="00D31953" w:rsidRPr="009718A9" w14:paraId="64F4F9F7" w14:textId="77777777" w:rsidTr="003F3DE8">
        <w:trPr>
          <w:trHeight w:val="304"/>
        </w:trPr>
        <w:tc>
          <w:tcPr>
            <w:tcW w:w="2718" w:type="dxa"/>
          </w:tcPr>
          <w:p w14:paraId="659231B6" w14:textId="492F5B4E" w:rsidR="00D31953" w:rsidRPr="009718A9" w:rsidRDefault="00D31953" w:rsidP="00397220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>ReassessmentStatus_07</w:t>
            </w:r>
          </w:p>
        </w:tc>
        <w:tc>
          <w:tcPr>
            <w:tcW w:w="2880" w:type="dxa"/>
          </w:tcPr>
          <w:p w14:paraId="348A0DB3" w14:textId="24B8CF4B" w:rsidR="00D31953" w:rsidRPr="009718A9" w:rsidRDefault="00D31953" w:rsidP="006D5584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 xml:space="preserve">What is the </w:t>
            </w:r>
            <w:r>
              <w:rPr>
                <w:sz w:val="20"/>
                <w:szCs w:val="20"/>
              </w:rPr>
              <w:t>r</w:t>
            </w:r>
            <w:r w:rsidRPr="00D31953">
              <w:rPr>
                <w:sz w:val="20"/>
                <w:szCs w:val="20"/>
              </w:rPr>
              <w:t>eassessment status of the consumer?</w:t>
            </w:r>
          </w:p>
        </w:tc>
        <w:tc>
          <w:tcPr>
            <w:tcW w:w="2616" w:type="dxa"/>
          </w:tcPr>
          <w:p w14:paraId="2F3C6C29" w14:textId="680D7A42" w:rsidR="00D31953" w:rsidRPr="009718A9" w:rsidRDefault="00D31953" w:rsidP="00397220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>ReassessmentStatus_07</w:t>
            </w:r>
          </w:p>
        </w:tc>
        <w:tc>
          <w:tcPr>
            <w:tcW w:w="1260" w:type="dxa"/>
          </w:tcPr>
          <w:p w14:paraId="3C0E3C75" w14:textId="0BC2DAC7" w:rsidR="00D31953" w:rsidRPr="009718A9" w:rsidRDefault="00D31953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19D734D" w14:textId="77777777" w:rsidR="00D31953" w:rsidRPr="00D31953" w:rsidRDefault="00D31953" w:rsidP="00D31953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>11 = Completed interview within specified window</w:t>
            </w:r>
          </w:p>
          <w:p w14:paraId="205D22F2" w14:textId="77777777" w:rsidR="00D31953" w:rsidRPr="00D31953" w:rsidRDefault="00D31953" w:rsidP="00D31953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>12 = Completed interview outside specified window</w:t>
            </w:r>
          </w:p>
          <w:p w14:paraId="30126CD1" w14:textId="77777777" w:rsidR="00D31953" w:rsidRPr="00D31953" w:rsidRDefault="00D31953" w:rsidP="00D31953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>21 = REFUSED interview</w:t>
            </w:r>
          </w:p>
          <w:p w14:paraId="4DE54BAB" w14:textId="77777777" w:rsidR="00D31953" w:rsidRPr="00D31953" w:rsidRDefault="00D31953" w:rsidP="00D31953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>31 = No contact within 90 days of last encounter</w:t>
            </w:r>
          </w:p>
          <w:p w14:paraId="09322CFF" w14:textId="7094AC5F" w:rsidR="00D31953" w:rsidRPr="009718A9" w:rsidRDefault="00D31953" w:rsidP="00D31953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>32 = Other (Specify)</w:t>
            </w:r>
          </w:p>
        </w:tc>
      </w:tr>
      <w:tr w:rsidR="00D31953" w:rsidRPr="009718A9" w14:paraId="4D73CAEC" w14:textId="77777777" w:rsidTr="003F3DE8">
        <w:trPr>
          <w:trHeight w:val="304"/>
        </w:trPr>
        <w:tc>
          <w:tcPr>
            <w:tcW w:w="2718" w:type="dxa"/>
          </w:tcPr>
          <w:p w14:paraId="2503DEAE" w14:textId="55A47DBC" w:rsidR="00D31953" w:rsidRPr="009718A9" w:rsidRDefault="00D31953" w:rsidP="00397220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>OtherReassessment_07</w:t>
            </w:r>
          </w:p>
        </w:tc>
        <w:tc>
          <w:tcPr>
            <w:tcW w:w="2880" w:type="dxa"/>
          </w:tcPr>
          <w:p w14:paraId="20827BD3" w14:textId="392F6773" w:rsidR="00D31953" w:rsidRPr="009718A9" w:rsidRDefault="00D31953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reassessment status specify response</w:t>
            </w:r>
          </w:p>
        </w:tc>
        <w:tc>
          <w:tcPr>
            <w:tcW w:w="2616" w:type="dxa"/>
          </w:tcPr>
          <w:p w14:paraId="48D5137C" w14:textId="2C1C4753" w:rsidR="00D31953" w:rsidRPr="009718A9" w:rsidRDefault="00D31953" w:rsidP="00397220">
            <w:pPr>
              <w:rPr>
                <w:sz w:val="20"/>
                <w:szCs w:val="20"/>
              </w:rPr>
            </w:pPr>
            <w:r w:rsidRPr="00D31953">
              <w:rPr>
                <w:sz w:val="20"/>
                <w:szCs w:val="20"/>
              </w:rPr>
              <w:t>OtherReassessment_07</w:t>
            </w:r>
          </w:p>
        </w:tc>
        <w:tc>
          <w:tcPr>
            <w:tcW w:w="1260" w:type="dxa"/>
          </w:tcPr>
          <w:p w14:paraId="315960FA" w14:textId="3B4B6D04" w:rsidR="00D31953" w:rsidRPr="009718A9" w:rsidRDefault="00D31953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808" w:type="dxa"/>
          </w:tcPr>
          <w:p w14:paraId="4CEA23FF" w14:textId="228A5C1D" w:rsidR="00D31953" w:rsidRPr="009718A9" w:rsidRDefault="00D31953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97220" w:rsidRPr="009718A9" w14:paraId="2C823733" w14:textId="77777777" w:rsidTr="003F3DE8">
        <w:trPr>
          <w:trHeight w:val="304"/>
        </w:trPr>
        <w:tc>
          <w:tcPr>
            <w:tcW w:w="2718" w:type="dxa"/>
          </w:tcPr>
          <w:p w14:paraId="47D9585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NoContact90Days</w:t>
            </w:r>
          </w:p>
        </w:tc>
        <w:tc>
          <w:tcPr>
            <w:tcW w:w="2880" w:type="dxa"/>
          </w:tcPr>
          <w:p w14:paraId="781FCC1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Has any of the grant staff had contact with the client in the past 90 days?</w:t>
            </w:r>
          </w:p>
        </w:tc>
        <w:tc>
          <w:tcPr>
            <w:tcW w:w="2616" w:type="dxa"/>
          </w:tcPr>
          <w:p w14:paraId="76E656B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NoContact90Days</w:t>
            </w:r>
          </w:p>
        </w:tc>
        <w:tc>
          <w:tcPr>
            <w:tcW w:w="1260" w:type="dxa"/>
          </w:tcPr>
          <w:p w14:paraId="7D989C5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2B29FED" w14:textId="2709A076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9AE3DB5" w14:textId="19D7DD1B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654A2E09" w14:textId="77777777" w:rsidTr="003F3DE8">
        <w:trPr>
          <w:trHeight w:val="304"/>
        </w:trPr>
        <w:tc>
          <w:tcPr>
            <w:tcW w:w="2718" w:type="dxa"/>
          </w:tcPr>
          <w:p w14:paraId="1A8C6F7A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lastRenderedPageBreak/>
              <w:t>StillReceivingServices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89D6DE5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Is the client still receiving grant services?</w:t>
            </w:r>
          </w:p>
        </w:tc>
        <w:tc>
          <w:tcPr>
            <w:tcW w:w="2616" w:type="dxa"/>
          </w:tcPr>
          <w:p w14:paraId="6A8DA41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StillReceivingServices</w:t>
            </w:r>
            <w:proofErr w:type="spellEnd"/>
          </w:p>
        </w:tc>
        <w:tc>
          <w:tcPr>
            <w:tcW w:w="1260" w:type="dxa"/>
          </w:tcPr>
          <w:p w14:paraId="56DDAFA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1A929BC" w14:textId="0FCB419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21B2D961" w14:textId="54DE8A88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6A2555" w:rsidRPr="009718A9" w14:paraId="04206F6E" w14:textId="77777777" w:rsidTr="003F3DE8">
        <w:trPr>
          <w:trHeight w:val="304"/>
        </w:trPr>
        <w:tc>
          <w:tcPr>
            <w:tcW w:w="2718" w:type="dxa"/>
          </w:tcPr>
          <w:p w14:paraId="69D4FA44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PrimaryLast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2A91EB3B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Indicator of each last matching case as primary</w:t>
            </w:r>
          </w:p>
        </w:tc>
        <w:tc>
          <w:tcPr>
            <w:tcW w:w="2616" w:type="dxa"/>
          </w:tcPr>
          <w:p w14:paraId="3AF9F8D2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PrimaryLast</w:t>
            </w:r>
            <w:proofErr w:type="spellEnd"/>
          </w:p>
        </w:tc>
        <w:tc>
          <w:tcPr>
            <w:tcW w:w="1260" w:type="dxa"/>
          </w:tcPr>
          <w:p w14:paraId="22CB6795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0518A0E" w14:textId="12B1B60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Duplicate case</w:t>
            </w:r>
          </w:p>
          <w:p w14:paraId="032A2D81" w14:textId="19F922B0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Primary case</w:t>
            </w:r>
          </w:p>
        </w:tc>
      </w:tr>
      <w:tr w:rsidR="006A2555" w:rsidRPr="009718A9" w14:paraId="7D272A40" w14:textId="77777777" w:rsidTr="003F3DE8">
        <w:trPr>
          <w:trHeight w:val="304"/>
        </w:trPr>
        <w:tc>
          <w:tcPr>
            <w:tcW w:w="2718" w:type="dxa"/>
          </w:tcPr>
          <w:p w14:paraId="6B5F7FF7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SecondFollowUp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9BD0F9F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Indicates if client received one or two follow-ups</w:t>
            </w:r>
          </w:p>
        </w:tc>
        <w:tc>
          <w:tcPr>
            <w:tcW w:w="2616" w:type="dxa"/>
          </w:tcPr>
          <w:p w14:paraId="750D1CDA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SecondFollowUp</w:t>
            </w:r>
            <w:proofErr w:type="spellEnd"/>
          </w:p>
        </w:tc>
        <w:tc>
          <w:tcPr>
            <w:tcW w:w="1260" w:type="dxa"/>
          </w:tcPr>
          <w:p w14:paraId="1318CC16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95A2941" w14:textId="79C3FA31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Only one follow-up</w:t>
            </w:r>
          </w:p>
          <w:p w14:paraId="52ED8478" w14:textId="54B3F2E2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First of two follow ups</w:t>
            </w:r>
          </w:p>
          <w:p w14:paraId="7CFFD1F9" w14:textId="2B4D5A3F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Second of two follow ups</w:t>
            </w:r>
          </w:p>
        </w:tc>
      </w:tr>
      <w:tr w:rsidR="006A2555" w:rsidRPr="009718A9" w14:paraId="7C30CD1C" w14:textId="77777777" w:rsidTr="003F3DE8">
        <w:trPr>
          <w:trHeight w:val="304"/>
        </w:trPr>
        <w:tc>
          <w:tcPr>
            <w:tcW w:w="2718" w:type="dxa"/>
          </w:tcPr>
          <w:p w14:paraId="628CCF8F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source01</w:t>
            </w:r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F0399F5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Case source is </w:t>
            </w:r>
            <w:proofErr w:type="gramStart"/>
            <w:r w:rsidRPr="009718A9">
              <w:rPr>
                <w:sz w:val="20"/>
                <w:szCs w:val="20"/>
              </w:rPr>
              <w:t>follow</w:t>
            </w:r>
            <w:proofErr w:type="gramEnd"/>
            <w:r w:rsidRPr="009718A9">
              <w:rPr>
                <w:sz w:val="20"/>
                <w:szCs w:val="20"/>
              </w:rPr>
              <w:t xml:space="preserve"> up</w:t>
            </w:r>
          </w:p>
        </w:tc>
        <w:tc>
          <w:tcPr>
            <w:tcW w:w="2616" w:type="dxa"/>
          </w:tcPr>
          <w:p w14:paraId="58363341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source01</w:t>
            </w:r>
          </w:p>
        </w:tc>
        <w:tc>
          <w:tcPr>
            <w:tcW w:w="1260" w:type="dxa"/>
          </w:tcPr>
          <w:p w14:paraId="325929FE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1ACC5E6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N/A</w:t>
            </w:r>
          </w:p>
        </w:tc>
      </w:tr>
      <w:tr w:rsidR="006A2555" w:rsidRPr="009718A9" w14:paraId="12D37114" w14:textId="77777777" w:rsidTr="003F3DE8">
        <w:trPr>
          <w:trHeight w:val="304"/>
        </w:trPr>
        <w:tc>
          <w:tcPr>
            <w:tcW w:w="2718" w:type="dxa"/>
          </w:tcPr>
          <w:p w14:paraId="7739B317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today</w:t>
            </w:r>
          </w:p>
        </w:tc>
        <w:tc>
          <w:tcPr>
            <w:tcW w:w="2880" w:type="dxa"/>
          </w:tcPr>
          <w:p w14:paraId="7B98665F" w14:textId="57EFEA1C" w:rsidR="006A2555" w:rsidRPr="009718A9" w:rsidRDefault="009B184E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Today’s</w:t>
            </w:r>
            <w:r w:rsidR="006A2555" w:rsidRPr="009718A9"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2616" w:type="dxa"/>
          </w:tcPr>
          <w:p w14:paraId="209C55CE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Today</w:t>
            </w:r>
          </w:p>
        </w:tc>
        <w:tc>
          <w:tcPr>
            <w:tcW w:w="1260" w:type="dxa"/>
          </w:tcPr>
          <w:p w14:paraId="28948D17" w14:textId="77777777" w:rsidR="006A2555" w:rsidRPr="009718A9" w:rsidRDefault="006A2555" w:rsidP="006A2555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808" w:type="dxa"/>
          </w:tcPr>
          <w:p w14:paraId="65F5693F" w14:textId="2FCA19D8" w:rsidR="006A2555" w:rsidRPr="009718A9" w:rsidRDefault="00EA3944" w:rsidP="006A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</w:tr>
    </w:tbl>
    <w:p w14:paraId="54A5C1EA" w14:textId="77777777" w:rsidR="003F3DE8" w:rsidRDefault="00F22B8A" w:rsidP="0014761D">
      <w:pPr>
        <w:rPr>
          <w:i/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760D09F1" w14:textId="77777777" w:rsidR="00F22B8A" w:rsidRDefault="00F22B8A" w:rsidP="0014761D">
      <w:pPr>
        <w:rPr>
          <w:sz w:val="20"/>
          <w:szCs w:val="20"/>
        </w:rPr>
      </w:pPr>
    </w:p>
    <w:p w14:paraId="6D435DE1" w14:textId="77777777" w:rsidR="003F3DE8" w:rsidRDefault="003F3DE8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616"/>
        <w:gridCol w:w="1260"/>
        <w:gridCol w:w="2808"/>
      </w:tblGrid>
      <w:tr w:rsidR="003F3DE8" w:rsidRPr="009718A9" w14:paraId="52C97055" w14:textId="77777777" w:rsidTr="003F3DE8">
        <w:trPr>
          <w:trHeight w:val="350"/>
          <w:tblHeader/>
        </w:trPr>
        <w:tc>
          <w:tcPr>
            <w:tcW w:w="12282" w:type="dxa"/>
            <w:gridSpan w:val="5"/>
          </w:tcPr>
          <w:p w14:paraId="4C758057" w14:textId="77777777" w:rsidR="003F3DE8" w:rsidRPr="009718A9" w:rsidRDefault="003F3DE8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20" w:name="_Toc3792137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Clinical Discharge Status</w:t>
            </w:r>
            <w:bookmarkEnd w:id="20"/>
          </w:p>
        </w:tc>
      </w:tr>
      <w:tr w:rsidR="003F3DE8" w:rsidRPr="009718A9" w14:paraId="167578F3" w14:textId="77777777" w:rsidTr="003F3DE8">
        <w:trPr>
          <w:trHeight w:val="577"/>
          <w:tblHeader/>
        </w:trPr>
        <w:tc>
          <w:tcPr>
            <w:tcW w:w="2718" w:type="dxa"/>
          </w:tcPr>
          <w:p w14:paraId="14E747D8" w14:textId="77777777" w:rsidR="003F3DE8" w:rsidRPr="009718A9" w:rsidRDefault="003F3DE8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07BBF094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616" w:type="dxa"/>
          </w:tcPr>
          <w:p w14:paraId="50091FB4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0912103D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1505B174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</w:p>
        </w:tc>
      </w:tr>
      <w:tr w:rsidR="00397220" w:rsidRPr="009718A9" w14:paraId="27A7CEB5" w14:textId="77777777" w:rsidTr="003F3DE8">
        <w:trPr>
          <w:trHeight w:val="304"/>
        </w:trPr>
        <w:tc>
          <w:tcPr>
            <w:tcW w:w="2718" w:type="dxa"/>
          </w:tcPr>
          <w:p w14:paraId="33ADB288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DischargeDate</w:t>
            </w:r>
            <w:proofErr w:type="spellEnd"/>
          </w:p>
        </w:tc>
        <w:tc>
          <w:tcPr>
            <w:tcW w:w="2880" w:type="dxa"/>
          </w:tcPr>
          <w:p w14:paraId="29A6E45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 client was discharged</w:t>
            </w:r>
          </w:p>
        </w:tc>
        <w:tc>
          <w:tcPr>
            <w:tcW w:w="2616" w:type="dxa"/>
          </w:tcPr>
          <w:p w14:paraId="0292F51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DischargeDate</w:t>
            </w:r>
            <w:proofErr w:type="spellEnd"/>
          </w:p>
        </w:tc>
        <w:tc>
          <w:tcPr>
            <w:tcW w:w="1260" w:type="dxa"/>
          </w:tcPr>
          <w:p w14:paraId="5AD217A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808" w:type="dxa"/>
          </w:tcPr>
          <w:p w14:paraId="48E22B66" w14:textId="0A198408" w:rsidR="00397220" w:rsidRPr="009718A9" w:rsidRDefault="00EA394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</w:tr>
      <w:tr w:rsidR="00D506FA" w:rsidRPr="009718A9" w14:paraId="42EAD2AB" w14:textId="77777777" w:rsidTr="003F3DE8">
        <w:trPr>
          <w:trHeight w:val="304"/>
        </w:trPr>
        <w:tc>
          <w:tcPr>
            <w:tcW w:w="2718" w:type="dxa"/>
          </w:tcPr>
          <w:p w14:paraId="253C3FC3" w14:textId="3EB903E5" w:rsidR="00D506FA" w:rsidRPr="009718A9" w:rsidRDefault="00D506FA" w:rsidP="003972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DischargeStatus</w:t>
            </w:r>
            <w:proofErr w:type="spellEnd"/>
          </w:p>
        </w:tc>
        <w:tc>
          <w:tcPr>
            <w:tcW w:w="2880" w:type="dxa"/>
          </w:tcPr>
          <w:p w14:paraId="1366DD1B" w14:textId="7BAD1E11" w:rsidR="00D506FA" w:rsidRPr="009718A9" w:rsidRDefault="00D506FA" w:rsidP="006D5584">
            <w:pPr>
              <w:rPr>
                <w:sz w:val="20"/>
                <w:szCs w:val="20"/>
              </w:rPr>
            </w:pPr>
            <w:r w:rsidRPr="00D506FA">
              <w:rPr>
                <w:sz w:val="20"/>
                <w:szCs w:val="20"/>
              </w:rPr>
              <w:t xml:space="preserve">What is the </w:t>
            </w:r>
            <w:r>
              <w:rPr>
                <w:sz w:val="20"/>
                <w:szCs w:val="20"/>
              </w:rPr>
              <w:t>client’s</w:t>
            </w:r>
            <w:r w:rsidRPr="00D506FA">
              <w:rPr>
                <w:sz w:val="20"/>
                <w:szCs w:val="20"/>
              </w:rPr>
              <w:t xml:space="preserve"> discharge status?</w:t>
            </w:r>
          </w:p>
        </w:tc>
        <w:tc>
          <w:tcPr>
            <w:tcW w:w="2616" w:type="dxa"/>
          </w:tcPr>
          <w:p w14:paraId="6C3D104D" w14:textId="2393A382" w:rsidR="00D506FA" w:rsidRPr="009718A9" w:rsidRDefault="00D506FA" w:rsidP="003972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DischargeStatus</w:t>
            </w:r>
            <w:proofErr w:type="spellEnd"/>
          </w:p>
        </w:tc>
        <w:tc>
          <w:tcPr>
            <w:tcW w:w="1260" w:type="dxa"/>
          </w:tcPr>
          <w:p w14:paraId="7DA73C5A" w14:textId="2138F799" w:rsidR="00D506FA" w:rsidRPr="009718A9" w:rsidRDefault="00D506FA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C7F05A9" w14:textId="12AB0803" w:rsidR="00D506FA" w:rsidRDefault="00D506FA" w:rsidP="00D506FA">
            <w:pPr>
              <w:rPr>
                <w:sz w:val="20"/>
                <w:szCs w:val="20"/>
              </w:rPr>
            </w:pPr>
            <w:r w:rsidRPr="00D506FA">
              <w:rPr>
                <w:sz w:val="20"/>
                <w:szCs w:val="20"/>
              </w:rPr>
              <w:t>1 = Mutually agreed cessation of treatment</w:t>
            </w:r>
          </w:p>
          <w:p w14:paraId="465F0FB0" w14:textId="310ECEAF" w:rsidR="00D506FA" w:rsidRPr="00D506FA" w:rsidRDefault="00D506FA" w:rsidP="00D506FA">
            <w:pPr>
              <w:rPr>
                <w:sz w:val="20"/>
                <w:szCs w:val="20"/>
              </w:rPr>
            </w:pPr>
            <w:r w:rsidRPr="00D506FA">
              <w:rPr>
                <w:sz w:val="20"/>
                <w:szCs w:val="20"/>
              </w:rPr>
              <w:t>2 = Death</w:t>
            </w:r>
          </w:p>
          <w:p w14:paraId="31E90E2C" w14:textId="64269995" w:rsidR="00D506FA" w:rsidRPr="00D506FA" w:rsidRDefault="00D506FA" w:rsidP="00D506FA">
            <w:pPr>
              <w:rPr>
                <w:sz w:val="20"/>
                <w:szCs w:val="20"/>
              </w:rPr>
            </w:pPr>
            <w:r w:rsidRPr="00D506FA">
              <w:rPr>
                <w:sz w:val="20"/>
                <w:szCs w:val="20"/>
              </w:rPr>
              <w:t>3 = No contact within 90 days of last encounter</w:t>
            </w:r>
          </w:p>
          <w:p w14:paraId="027D3C0C" w14:textId="1A2EAE36" w:rsidR="00D506FA" w:rsidRPr="00D506FA" w:rsidRDefault="00D506FA" w:rsidP="00D50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Clinically referred out</w:t>
            </w:r>
          </w:p>
          <w:p w14:paraId="35E5BB5F" w14:textId="6F0EAA87" w:rsidR="00D506FA" w:rsidRDefault="00D506FA" w:rsidP="00D506FA">
            <w:pPr>
              <w:rPr>
                <w:sz w:val="20"/>
                <w:szCs w:val="20"/>
              </w:rPr>
            </w:pPr>
            <w:r w:rsidRPr="00D506FA">
              <w:rPr>
                <w:sz w:val="20"/>
                <w:szCs w:val="20"/>
              </w:rPr>
              <w:t>5 = Other (Specify)</w:t>
            </w:r>
          </w:p>
          <w:p w14:paraId="13C33592" w14:textId="7EEEA9CD" w:rsidR="00D506FA" w:rsidRPr="009718A9" w:rsidRDefault="00D506FA" w:rsidP="00D506FA">
            <w:pPr>
              <w:rPr>
                <w:sz w:val="20"/>
                <w:szCs w:val="20"/>
              </w:rPr>
            </w:pPr>
            <w:r w:rsidRPr="00D506FA">
              <w:rPr>
                <w:sz w:val="20"/>
                <w:szCs w:val="20"/>
              </w:rPr>
              <w:t xml:space="preserve">6 = </w:t>
            </w:r>
            <w:r>
              <w:rPr>
                <w:sz w:val="20"/>
                <w:szCs w:val="20"/>
              </w:rPr>
              <w:t>Withdrew from/refused treatment</w:t>
            </w:r>
          </w:p>
        </w:tc>
      </w:tr>
      <w:tr w:rsidR="00D506FA" w:rsidRPr="009718A9" w14:paraId="2C4DDB8E" w14:textId="77777777" w:rsidTr="003F3DE8">
        <w:trPr>
          <w:trHeight w:val="304"/>
        </w:trPr>
        <w:tc>
          <w:tcPr>
            <w:tcW w:w="2718" w:type="dxa"/>
          </w:tcPr>
          <w:p w14:paraId="41AD4EEE" w14:textId="42C91101" w:rsidR="00D506FA" w:rsidRPr="009718A9" w:rsidRDefault="00D506FA" w:rsidP="003972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OtherDischargeStatus</w:t>
            </w:r>
            <w:proofErr w:type="spellEnd"/>
          </w:p>
        </w:tc>
        <w:tc>
          <w:tcPr>
            <w:tcW w:w="2880" w:type="dxa"/>
          </w:tcPr>
          <w:p w14:paraId="30B9D295" w14:textId="59A7C9FA" w:rsidR="00D506FA" w:rsidRPr="009718A9" w:rsidRDefault="000B2C19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discharge status specify response</w:t>
            </w:r>
          </w:p>
        </w:tc>
        <w:tc>
          <w:tcPr>
            <w:tcW w:w="2616" w:type="dxa"/>
          </w:tcPr>
          <w:p w14:paraId="63D07AF7" w14:textId="295C0E43" w:rsidR="00D506FA" w:rsidRPr="009718A9" w:rsidRDefault="00D506FA" w:rsidP="003972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OtherDischargeStatus</w:t>
            </w:r>
            <w:proofErr w:type="spellEnd"/>
          </w:p>
        </w:tc>
        <w:tc>
          <w:tcPr>
            <w:tcW w:w="1260" w:type="dxa"/>
          </w:tcPr>
          <w:p w14:paraId="500A3198" w14:textId="7E979222" w:rsidR="00D506FA" w:rsidRPr="009718A9" w:rsidRDefault="000B2C19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808" w:type="dxa"/>
          </w:tcPr>
          <w:p w14:paraId="321D6238" w14:textId="1EF5C6D8" w:rsidR="00D506FA" w:rsidRPr="009718A9" w:rsidRDefault="000B2C19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97220" w:rsidRPr="009718A9" w14:paraId="7F0E15D2" w14:textId="77777777" w:rsidTr="003F3DE8">
        <w:trPr>
          <w:trHeight w:val="304"/>
        </w:trPr>
        <w:tc>
          <w:tcPr>
            <w:tcW w:w="2718" w:type="dxa"/>
          </w:tcPr>
          <w:p w14:paraId="6BB1C9B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Discharged</w:t>
            </w:r>
          </w:p>
        </w:tc>
        <w:tc>
          <w:tcPr>
            <w:tcW w:w="2880" w:type="dxa"/>
          </w:tcPr>
          <w:p w14:paraId="1E9595F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Number of times the client was discharged</w:t>
            </w:r>
          </w:p>
        </w:tc>
        <w:tc>
          <w:tcPr>
            <w:tcW w:w="2616" w:type="dxa"/>
          </w:tcPr>
          <w:p w14:paraId="6BA77FB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Discharged</w:t>
            </w:r>
          </w:p>
        </w:tc>
        <w:tc>
          <w:tcPr>
            <w:tcW w:w="1260" w:type="dxa"/>
          </w:tcPr>
          <w:p w14:paraId="13DC99C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103532A" w14:textId="6E207F54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Once</w:t>
            </w:r>
          </w:p>
          <w:p w14:paraId="479A21C3" w14:textId="1414B67C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2 = Twice</w:t>
            </w:r>
          </w:p>
        </w:tc>
      </w:tr>
      <w:tr w:rsidR="00397220" w:rsidRPr="009718A9" w14:paraId="4B39F644" w14:textId="77777777" w:rsidTr="003F3DE8">
        <w:trPr>
          <w:trHeight w:val="304"/>
        </w:trPr>
        <w:tc>
          <w:tcPr>
            <w:tcW w:w="2718" w:type="dxa"/>
          </w:tcPr>
          <w:p w14:paraId="5A680D4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Re_admitted</w:t>
            </w:r>
            <w:proofErr w:type="spellEnd"/>
          </w:p>
        </w:tc>
        <w:tc>
          <w:tcPr>
            <w:tcW w:w="2880" w:type="dxa"/>
          </w:tcPr>
          <w:p w14:paraId="64D23D8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Client was discharged and readmitted into the grant</w:t>
            </w:r>
          </w:p>
        </w:tc>
        <w:tc>
          <w:tcPr>
            <w:tcW w:w="2616" w:type="dxa"/>
          </w:tcPr>
          <w:p w14:paraId="708F2A9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Re_admitted</w:t>
            </w:r>
            <w:proofErr w:type="spellEnd"/>
          </w:p>
        </w:tc>
        <w:tc>
          <w:tcPr>
            <w:tcW w:w="1260" w:type="dxa"/>
          </w:tcPr>
          <w:p w14:paraId="3F631A03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7E9AF7E" w14:textId="31511F53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AFE5CC6" w14:textId="5E120CA5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</w:tbl>
    <w:p w14:paraId="09A95C7B" w14:textId="77777777" w:rsidR="003F3DE8" w:rsidRDefault="003F3DE8" w:rsidP="0014761D">
      <w:pPr>
        <w:rPr>
          <w:sz w:val="20"/>
          <w:szCs w:val="20"/>
        </w:rPr>
      </w:pPr>
    </w:p>
    <w:p w14:paraId="414DA2FD" w14:textId="77777777" w:rsidR="003F3DE8" w:rsidRDefault="003F3DE8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616"/>
        <w:gridCol w:w="1260"/>
        <w:gridCol w:w="2808"/>
      </w:tblGrid>
      <w:tr w:rsidR="003F3DE8" w:rsidRPr="009718A9" w14:paraId="7BBB6DAB" w14:textId="77777777" w:rsidTr="003F3DE8">
        <w:trPr>
          <w:trHeight w:val="350"/>
          <w:tblHeader/>
        </w:trPr>
        <w:tc>
          <w:tcPr>
            <w:tcW w:w="12282" w:type="dxa"/>
            <w:gridSpan w:val="5"/>
          </w:tcPr>
          <w:p w14:paraId="5A72A89D" w14:textId="77777777" w:rsidR="003F3DE8" w:rsidRPr="009718A9" w:rsidRDefault="003F3DE8" w:rsidP="003F3DE8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21" w:name="_Toc37921372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Services Received</w:t>
            </w:r>
            <w:bookmarkEnd w:id="21"/>
          </w:p>
        </w:tc>
      </w:tr>
      <w:tr w:rsidR="003F3DE8" w:rsidRPr="009718A9" w14:paraId="552ADE9D" w14:textId="77777777" w:rsidTr="003F3DE8">
        <w:trPr>
          <w:trHeight w:val="577"/>
          <w:tblHeader/>
        </w:trPr>
        <w:tc>
          <w:tcPr>
            <w:tcW w:w="2718" w:type="dxa"/>
          </w:tcPr>
          <w:p w14:paraId="606B22C5" w14:textId="77777777" w:rsidR="003F3DE8" w:rsidRPr="009718A9" w:rsidRDefault="003F3DE8" w:rsidP="003F3DE8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0921BDE8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616" w:type="dxa"/>
          </w:tcPr>
          <w:p w14:paraId="6E7F14B1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1C49B8F9" w14:textId="77777777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5349E6DF" w14:textId="1B24F4C1" w:rsidR="003F3DE8" w:rsidRPr="009718A9" w:rsidRDefault="003F3DE8" w:rsidP="003F3DE8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  <w:r w:rsidR="006D5584">
              <w:rPr>
                <w:sz w:val="20"/>
                <w:szCs w:val="20"/>
              </w:rPr>
              <w:t>/Expected Range</w:t>
            </w:r>
          </w:p>
        </w:tc>
      </w:tr>
      <w:tr w:rsidR="00397220" w:rsidRPr="009718A9" w14:paraId="6D21CC37" w14:textId="77777777" w:rsidTr="003F3DE8">
        <w:trPr>
          <w:trHeight w:val="304"/>
        </w:trPr>
        <w:tc>
          <w:tcPr>
            <w:tcW w:w="2718" w:type="dxa"/>
          </w:tcPr>
          <w:p w14:paraId="68AB129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Svc_Screening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05F3FCE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Screening since last NOMs interview?</w:t>
            </w:r>
          </w:p>
        </w:tc>
        <w:tc>
          <w:tcPr>
            <w:tcW w:w="2616" w:type="dxa"/>
          </w:tcPr>
          <w:p w14:paraId="7C38D9B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Svc_Screening</w:t>
            </w:r>
            <w:proofErr w:type="spellEnd"/>
          </w:p>
        </w:tc>
        <w:tc>
          <w:tcPr>
            <w:tcW w:w="1260" w:type="dxa"/>
          </w:tcPr>
          <w:p w14:paraId="2C043D9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9BC4923" w14:textId="5BBC1CA6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74E97CA" w14:textId="2D6AF3A3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09E3A501" w14:textId="77777777" w:rsidTr="003F3DE8">
        <w:trPr>
          <w:trHeight w:val="304"/>
        </w:trPr>
        <w:tc>
          <w:tcPr>
            <w:tcW w:w="2718" w:type="dxa"/>
          </w:tcPr>
          <w:p w14:paraId="44A43DC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Svc_Assessment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6BE31FC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Assessment since last NOMs interview?</w:t>
            </w:r>
          </w:p>
        </w:tc>
        <w:tc>
          <w:tcPr>
            <w:tcW w:w="2616" w:type="dxa"/>
          </w:tcPr>
          <w:p w14:paraId="03464A38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Svc_Assessment</w:t>
            </w:r>
            <w:proofErr w:type="spellEnd"/>
          </w:p>
        </w:tc>
        <w:tc>
          <w:tcPr>
            <w:tcW w:w="1260" w:type="dxa"/>
          </w:tcPr>
          <w:p w14:paraId="3A99F9D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011BEF7" w14:textId="17032610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3D7D3C3" w14:textId="537CD3FD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3EA58346" w14:textId="77777777" w:rsidTr="003F3DE8">
        <w:trPr>
          <w:trHeight w:val="304"/>
        </w:trPr>
        <w:tc>
          <w:tcPr>
            <w:tcW w:w="2718" w:type="dxa"/>
          </w:tcPr>
          <w:p w14:paraId="7D3DBD93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Svc_Treatment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49EA2A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Treatment since last NOMs interview?</w:t>
            </w:r>
          </w:p>
        </w:tc>
        <w:tc>
          <w:tcPr>
            <w:tcW w:w="2616" w:type="dxa"/>
          </w:tcPr>
          <w:p w14:paraId="14D3541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Svc_Treatment</w:t>
            </w:r>
            <w:proofErr w:type="spellEnd"/>
          </w:p>
        </w:tc>
        <w:tc>
          <w:tcPr>
            <w:tcW w:w="1260" w:type="dxa"/>
          </w:tcPr>
          <w:p w14:paraId="0A4E95C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3D4EACF" w14:textId="5220286A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1A40AFD0" w14:textId="06B04529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2169DD60" w14:textId="77777777" w:rsidTr="003F3DE8">
        <w:trPr>
          <w:trHeight w:val="304"/>
        </w:trPr>
        <w:tc>
          <w:tcPr>
            <w:tcW w:w="2718" w:type="dxa"/>
          </w:tcPr>
          <w:p w14:paraId="6EA9DD8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Svc_Psychopharmacological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05A59B95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Psychopharmacological services since last NOMs interview?</w:t>
            </w:r>
          </w:p>
        </w:tc>
        <w:tc>
          <w:tcPr>
            <w:tcW w:w="2616" w:type="dxa"/>
          </w:tcPr>
          <w:p w14:paraId="3D4E548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Svc_Psychopharmacological</w:t>
            </w:r>
            <w:proofErr w:type="spellEnd"/>
          </w:p>
        </w:tc>
        <w:tc>
          <w:tcPr>
            <w:tcW w:w="1260" w:type="dxa"/>
          </w:tcPr>
          <w:p w14:paraId="010CCD9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33866A2" w14:textId="4597EC80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5C63EF4" w14:textId="75E45F8C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5E881F9F" w14:textId="77777777" w:rsidTr="003F3DE8">
        <w:trPr>
          <w:trHeight w:val="304"/>
        </w:trPr>
        <w:tc>
          <w:tcPr>
            <w:tcW w:w="2718" w:type="dxa"/>
          </w:tcPr>
          <w:p w14:paraId="755E7155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Svc_MentalHealth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32EB25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Mental Health services since last NOMs interview?</w:t>
            </w:r>
          </w:p>
        </w:tc>
        <w:tc>
          <w:tcPr>
            <w:tcW w:w="2616" w:type="dxa"/>
          </w:tcPr>
          <w:p w14:paraId="717C227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Svc_MentalHealth</w:t>
            </w:r>
            <w:proofErr w:type="spellEnd"/>
          </w:p>
        </w:tc>
        <w:tc>
          <w:tcPr>
            <w:tcW w:w="1260" w:type="dxa"/>
          </w:tcPr>
          <w:p w14:paraId="424258C3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65419AB" w14:textId="6CB59B09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63696D04" w14:textId="246B642D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22FCB35E" w14:textId="77777777" w:rsidTr="003F3DE8">
        <w:trPr>
          <w:trHeight w:val="304"/>
        </w:trPr>
        <w:tc>
          <w:tcPr>
            <w:tcW w:w="2718" w:type="dxa"/>
          </w:tcPr>
          <w:p w14:paraId="2732098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Svc_MentalHealthFreq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5A54A8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Number of times received mental health services</w:t>
            </w:r>
          </w:p>
        </w:tc>
        <w:tc>
          <w:tcPr>
            <w:tcW w:w="2616" w:type="dxa"/>
          </w:tcPr>
          <w:p w14:paraId="7129E56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Svc_MentalHealthFreq</w:t>
            </w:r>
            <w:proofErr w:type="spellEnd"/>
          </w:p>
        </w:tc>
        <w:tc>
          <w:tcPr>
            <w:tcW w:w="1260" w:type="dxa"/>
          </w:tcPr>
          <w:p w14:paraId="6F51922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75FD860" w14:textId="1B115AD3" w:rsidR="00397220" w:rsidRPr="009718A9" w:rsidRDefault="006D558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0-99</w:t>
            </w:r>
          </w:p>
        </w:tc>
      </w:tr>
      <w:tr w:rsidR="00397220" w:rsidRPr="009718A9" w14:paraId="78F2DB56" w14:textId="77777777" w:rsidTr="003F3DE8">
        <w:trPr>
          <w:trHeight w:val="304"/>
        </w:trPr>
        <w:tc>
          <w:tcPr>
            <w:tcW w:w="2718" w:type="dxa"/>
          </w:tcPr>
          <w:p w14:paraId="5379E47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Svc_MH_FreqPeriod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063F1988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Frequency period for number of times mental health services were received</w:t>
            </w:r>
          </w:p>
        </w:tc>
        <w:tc>
          <w:tcPr>
            <w:tcW w:w="2616" w:type="dxa"/>
          </w:tcPr>
          <w:p w14:paraId="3DC3178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Svc_MH_FreqPeriod</w:t>
            </w:r>
            <w:proofErr w:type="spellEnd"/>
          </w:p>
        </w:tc>
        <w:tc>
          <w:tcPr>
            <w:tcW w:w="1260" w:type="dxa"/>
          </w:tcPr>
          <w:p w14:paraId="006A547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1A53F8C" w14:textId="77777777" w:rsidR="006D5584" w:rsidRDefault="006D558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Day</w:t>
            </w:r>
          </w:p>
          <w:p w14:paraId="34E94439" w14:textId="77777777" w:rsidR="006D5584" w:rsidRDefault="006D558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Week</w:t>
            </w:r>
          </w:p>
          <w:p w14:paraId="515714AA" w14:textId="77777777" w:rsidR="006D5584" w:rsidRDefault="006D558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Month</w:t>
            </w:r>
          </w:p>
          <w:p w14:paraId="0A36F21C" w14:textId="4568F376" w:rsidR="00397220" w:rsidRPr="009718A9" w:rsidRDefault="006D5584" w:rsidP="003972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Year</w:t>
            </w:r>
          </w:p>
        </w:tc>
      </w:tr>
      <w:tr w:rsidR="00397220" w:rsidRPr="009718A9" w14:paraId="39E79315" w14:textId="77777777" w:rsidTr="003F3DE8">
        <w:trPr>
          <w:trHeight w:val="304"/>
        </w:trPr>
        <w:tc>
          <w:tcPr>
            <w:tcW w:w="2718" w:type="dxa"/>
          </w:tcPr>
          <w:p w14:paraId="17D55C4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Svc_CoOccuring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6F42E75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Co-Occurring services since last NOMs interview?</w:t>
            </w:r>
          </w:p>
        </w:tc>
        <w:tc>
          <w:tcPr>
            <w:tcW w:w="2616" w:type="dxa"/>
          </w:tcPr>
          <w:p w14:paraId="74B1C7A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Svc_CoOccuring</w:t>
            </w:r>
            <w:proofErr w:type="spellEnd"/>
          </w:p>
        </w:tc>
        <w:tc>
          <w:tcPr>
            <w:tcW w:w="1260" w:type="dxa"/>
          </w:tcPr>
          <w:p w14:paraId="634428DA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8E02A68" w14:textId="453DBC4A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5AC7B13F" w14:textId="41560134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0AF6246F" w14:textId="77777777" w:rsidTr="003F3DE8">
        <w:trPr>
          <w:trHeight w:val="304"/>
        </w:trPr>
        <w:tc>
          <w:tcPr>
            <w:tcW w:w="2718" w:type="dxa"/>
          </w:tcPr>
          <w:p w14:paraId="0402544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Svc_CaseManagement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68675AB1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Case Management since last NOMs interview?</w:t>
            </w:r>
          </w:p>
        </w:tc>
        <w:tc>
          <w:tcPr>
            <w:tcW w:w="2616" w:type="dxa"/>
          </w:tcPr>
          <w:p w14:paraId="600F15A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Svc_CaseManagement</w:t>
            </w:r>
            <w:proofErr w:type="spellEnd"/>
          </w:p>
        </w:tc>
        <w:tc>
          <w:tcPr>
            <w:tcW w:w="1260" w:type="dxa"/>
          </w:tcPr>
          <w:p w14:paraId="3DBEDAA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DD7D000" w14:textId="2920BC80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B536FD5" w14:textId="095FD794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66F03FA0" w14:textId="77777777" w:rsidTr="003F3DE8">
        <w:trPr>
          <w:trHeight w:val="304"/>
        </w:trPr>
        <w:tc>
          <w:tcPr>
            <w:tcW w:w="2718" w:type="dxa"/>
          </w:tcPr>
          <w:p w14:paraId="1FE078F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Svc_TraumaSpecific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018C550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Trauma specific services since last NOMs interview?</w:t>
            </w:r>
          </w:p>
        </w:tc>
        <w:tc>
          <w:tcPr>
            <w:tcW w:w="2616" w:type="dxa"/>
          </w:tcPr>
          <w:p w14:paraId="7FA685B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Svc_TraumaSpecific</w:t>
            </w:r>
            <w:proofErr w:type="spellEnd"/>
          </w:p>
        </w:tc>
        <w:tc>
          <w:tcPr>
            <w:tcW w:w="1260" w:type="dxa"/>
          </w:tcPr>
          <w:p w14:paraId="3265BD91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4262624" w14:textId="37CEF5C6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4691EAF9" w14:textId="6F2C0FA9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611B89CD" w14:textId="77777777" w:rsidTr="003F3DE8">
        <w:trPr>
          <w:trHeight w:val="304"/>
        </w:trPr>
        <w:tc>
          <w:tcPr>
            <w:tcW w:w="2718" w:type="dxa"/>
          </w:tcPr>
          <w:p w14:paraId="29C5CFE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Svc_ReferredCore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24C6285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Was the client referred to any outside provider for any of the above core services?</w:t>
            </w:r>
          </w:p>
        </w:tc>
        <w:tc>
          <w:tcPr>
            <w:tcW w:w="2616" w:type="dxa"/>
          </w:tcPr>
          <w:p w14:paraId="61064D6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Svc_ReferredCore</w:t>
            </w:r>
            <w:proofErr w:type="spellEnd"/>
          </w:p>
        </w:tc>
        <w:tc>
          <w:tcPr>
            <w:tcW w:w="1260" w:type="dxa"/>
          </w:tcPr>
          <w:p w14:paraId="49D419F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8F43539" w14:textId="48107641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BAAC384" w14:textId="3F5197F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46493FA6" w14:textId="77777777" w:rsidTr="003F3DE8">
        <w:trPr>
          <w:trHeight w:val="304"/>
        </w:trPr>
        <w:tc>
          <w:tcPr>
            <w:tcW w:w="2718" w:type="dxa"/>
          </w:tcPr>
          <w:p w14:paraId="78825835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Svc_MedicalCare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3B7EE82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Medical care services since last NOMs interview?</w:t>
            </w:r>
          </w:p>
        </w:tc>
        <w:tc>
          <w:tcPr>
            <w:tcW w:w="2616" w:type="dxa"/>
          </w:tcPr>
          <w:p w14:paraId="0E9E218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Svc_MedicalCare</w:t>
            </w:r>
            <w:proofErr w:type="spellEnd"/>
          </w:p>
        </w:tc>
        <w:tc>
          <w:tcPr>
            <w:tcW w:w="1260" w:type="dxa"/>
          </w:tcPr>
          <w:p w14:paraId="6378F25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1F5B339" w14:textId="726CCA5B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9E94D5A" w14:textId="0D07976B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3E87F532" w14:textId="77777777" w:rsidTr="003F3DE8">
        <w:trPr>
          <w:trHeight w:val="304"/>
        </w:trPr>
        <w:tc>
          <w:tcPr>
            <w:tcW w:w="2718" w:type="dxa"/>
          </w:tcPr>
          <w:p w14:paraId="031BA7D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Svc_Employment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5703739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Employment services since last NOMs interview?</w:t>
            </w:r>
          </w:p>
        </w:tc>
        <w:tc>
          <w:tcPr>
            <w:tcW w:w="2616" w:type="dxa"/>
          </w:tcPr>
          <w:p w14:paraId="3A77664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Svc_Employment</w:t>
            </w:r>
            <w:proofErr w:type="spellEnd"/>
          </w:p>
        </w:tc>
        <w:tc>
          <w:tcPr>
            <w:tcW w:w="1260" w:type="dxa"/>
          </w:tcPr>
          <w:p w14:paraId="119C1953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2C8442F8" w14:textId="3C2C7AE9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6909F850" w14:textId="61BC54FD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7A10BBEA" w14:textId="77777777" w:rsidTr="003F3DE8">
        <w:trPr>
          <w:trHeight w:val="304"/>
        </w:trPr>
        <w:tc>
          <w:tcPr>
            <w:tcW w:w="2718" w:type="dxa"/>
          </w:tcPr>
          <w:p w14:paraId="00D65AB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Svc_Family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3A636A1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Family services since last NOMs interview?</w:t>
            </w:r>
          </w:p>
        </w:tc>
        <w:tc>
          <w:tcPr>
            <w:tcW w:w="2616" w:type="dxa"/>
          </w:tcPr>
          <w:p w14:paraId="12E8AF2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Svc_Family</w:t>
            </w:r>
            <w:proofErr w:type="spellEnd"/>
          </w:p>
        </w:tc>
        <w:tc>
          <w:tcPr>
            <w:tcW w:w="1260" w:type="dxa"/>
          </w:tcPr>
          <w:p w14:paraId="039400C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FED8536" w14:textId="5CDDA8A9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61C630D" w14:textId="5519389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5C986D36" w14:textId="77777777" w:rsidTr="003F3DE8">
        <w:trPr>
          <w:trHeight w:val="304"/>
        </w:trPr>
        <w:tc>
          <w:tcPr>
            <w:tcW w:w="2718" w:type="dxa"/>
          </w:tcPr>
          <w:p w14:paraId="6F060A2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Svc_ChildCare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55C1381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Child care services since last NOMs interview?</w:t>
            </w:r>
          </w:p>
        </w:tc>
        <w:tc>
          <w:tcPr>
            <w:tcW w:w="2616" w:type="dxa"/>
          </w:tcPr>
          <w:p w14:paraId="709198C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Svc_ChildCare</w:t>
            </w:r>
            <w:proofErr w:type="spellEnd"/>
          </w:p>
        </w:tc>
        <w:tc>
          <w:tcPr>
            <w:tcW w:w="1260" w:type="dxa"/>
          </w:tcPr>
          <w:p w14:paraId="1C9FF77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FE682E7" w14:textId="4B8C8B6C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938A180" w14:textId="5CC475EC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3461754E" w14:textId="77777777" w:rsidTr="003F3DE8">
        <w:trPr>
          <w:trHeight w:val="304"/>
        </w:trPr>
        <w:tc>
          <w:tcPr>
            <w:tcW w:w="2718" w:type="dxa"/>
          </w:tcPr>
          <w:p w14:paraId="5EA295E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lastRenderedPageBreak/>
              <w:t>Svc_Transportation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1E5E486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Transportation services since last NOMs interview?</w:t>
            </w:r>
          </w:p>
        </w:tc>
        <w:tc>
          <w:tcPr>
            <w:tcW w:w="2616" w:type="dxa"/>
          </w:tcPr>
          <w:p w14:paraId="220BED03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Svc_Transportation</w:t>
            </w:r>
            <w:proofErr w:type="spellEnd"/>
          </w:p>
        </w:tc>
        <w:tc>
          <w:tcPr>
            <w:tcW w:w="1260" w:type="dxa"/>
          </w:tcPr>
          <w:p w14:paraId="3E9046E9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FFD22AD" w14:textId="7D9C159D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6D280C01" w14:textId="34804A6F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5259E36C" w14:textId="77777777" w:rsidTr="003F3DE8">
        <w:trPr>
          <w:trHeight w:val="304"/>
        </w:trPr>
        <w:tc>
          <w:tcPr>
            <w:tcW w:w="2718" w:type="dxa"/>
          </w:tcPr>
          <w:p w14:paraId="19DDFD6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Svc_Education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744EA6D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Education services since last NOMs interview?</w:t>
            </w:r>
          </w:p>
        </w:tc>
        <w:tc>
          <w:tcPr>
            <w:tcW w:w="2616" w:type="dxa"/>
          </w:tcPr>
          <w:p w14:paraId="0862705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Svc_Education</w:t>
            </w:r>
            <w:proofErr w:type="spellEnd"/>
          </w:p>
        </w:tc>
        <w:tc>
          <w:tcPr>
            <w:tcW w:w="1260" w:type="dxa"/>
          </w:tcPr>
          <w:p w14:paraId="437BF63F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5A29D6A" w14:textId="183F7561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4A7DACC5" w14:textId="38AE10D6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11918BB6" w14:textId="77777777" w:rsidTr="003F3DE8">
        <w:trPr>
          <w:trHeight w:val="304"/>
        </w:trPr>
        <w:tc>
          <w:tcPr>
            <w:tcW w:w="2718" w:type="dxa"/>
          </w:tcPr>
          <w:p w14:paraId="5D76889D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Svc_Housing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2763DBD5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Housing services since last NOMs interview?</w:t>
            </w:r>
          </w:p>
        </w:tc>
        <w:tc>
          <w:tcPr>
            <w:tcW w:w="2616" w:type="dxa"/>
          </w:tcPr>
          <w:p w14:paraId="3CF54A5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Svc_Housing</w:t>
            </w:r>
            <w:proofErr w:type="spellEnd"/>
          </w:p>
        </w:tc>
        <w:tc>
          <w:tcPr>
            <w:tcW w:w="1260" w:type="dxa"/>
          </w:tcPr>
          <w:p w14:paraId="29314B17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31A6B46" w14:textId="2FC30A02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79245EF" w14:textId="5E8F6F2D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19E42375" w14:textId="77777777" w:rsidTr="003F3DE8">
        <w:trPr>
          <w:trHeight w:val="304"/>
        </w:trPr>
        <w:tc>
          <w:tcPr>
            <w:tcW w:w="2718" w:type="dxa"/>
          </w:tcPr>
          <w:p w14:paraId="17A98D33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Svc_SocialRecreational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5E9AAD53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Social recreational activities since last NOMs interview?</w:t>
            </w:r>
          </w:p>
        </w:tc>
        <w:tc>
          <w:tcPr>
            <w:tcW w:w="2616" w:type="dxa"/>
          </w:tcPr>
          <w:p w14:paraId="6EF8342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Svc_SocialRecreational</w:t>
            </w:r>
            <w:proofErr w:type="spellEnd"/>
          </w:p>
        </w:tc>
        <w:tc>
          <w:tcPr>
            <w:tcW w:w="1260" w:type="dxa"/>
          </w:tcPr>
          <w:p w14:paraId="42F57E5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EFC4557" w14:textId="0854FB1A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EFCF8DE" w14:textId="229C84DB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306BA631" w14:textId="77777777" w:rsidTr="003F3DE8">
        <w:trPr>
          <w:trHeight w:val="304"/>
        </w:trPr>
        <w:tc>
          <w:tcPr>
            <w:tcW w:w="2718" w:type="dxa"/>
          </w:tcPr>
          <w:p w14:paraId="60310BEE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Svc_ConsumerOperated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54A38DCA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Consumer operated services since last NOMs interview?</w:t>
            </w:r>
          </w:p>
        </w:tc>
        <w:tc>
          <w:tcPr>
            <w:tcW w:w="2616" w:type="dxa"/>
          </w:tcPr>
          <w:p w14:paraId="2183608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Svc_ConsumerOperated</w:t>
            </w:r>
            <w:proofErr w:type="spellEnd"/>
          </w:p>
        </w:tc>
        <w:tc>
          <w:tcPr>
            <w:tcW w:w="1260" w:type="dxa"/>
          </w:tcPr>
          <w:p w14:paraId="481B660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E25D07D" w14:textId="155F6442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6BBC4338" w14:textId="463C5874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295FA0FD" w14:textId="77777777" w:rsidTr="003F3DE8">
        <w:trPr>
          <w:trHeight w:val="304"/>
        </w:trPr>
        <w:tc>
          <w:tcPr>
            <w:tcW w:w="2718" w:type="dxa"/>
          </w:tcPr>
          <w:p w14:paraId="2CD3808A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Svc_HIVTesting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8F706B3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HIV testing since last NOMs interview?</w:t>
            </w:r>
          </w:p>
        </w:tc>
        <w:tc>
          <w:tcPr>
            <w:tcW w:w="2616" w:type="dxa"/>
          </w:tcPr>
          <w:p w14:paraId="47C8CF5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Svc_HIVTesting</w:t>
            </w:r>
            <w:proofErr w:type="spellEnd"/>
          </w:p>
        </w:tc>
        <w:tc>
          <w:tcPr>
            <w:tcW w:w="1260" w:type="dxa"/>
          </w:tcPr>
          <w:p w14:paraId="7DC69C3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7649804" w14:textId="4C641029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928B2C8" w14:textId="111E36A9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7F3EC4C6" w14:textId="77777777" w:rsidTr="003F3DE8">
        <w:trPr>
          <w:trHeight w:val="304"/>
        </w:trPr>
        <w:tc>
          <w:tcPr>
            <w:tcW w:w="2718" w:type="dxa"/>
          </w:tcPr>
          <w:p w14:paraId="54AFC6FA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Svc_ReferredSupport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76714014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Was the client referred to any outside provider for any of the above support services?</w:t>
            </w:r>
          </w:p>
        </w:tc>
        <w:tc>
          <w:tcPr>
            <w:tcW w:w="2616" w:type="dxa"/>
          </w:tcPr>
          <w:p w14:paraId="71B4489B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Svc_ReferredSupport</w:t>
            </w:r>
            <w:proofErr w:type="spellEnd"/>
          </w:p>
        </w:tc>
        <w:tc>
          <w:tcPr>
            <w:tcW w:w="1260" w:type="dxa"/>
          </w:tcPr>
          <w:p w14:paraId="2C526090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F4F50B2" w14:textId="300E0AF8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50D7BB71" w14:textId="48390E4E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397220" w:rsidRPr="009718A9" w14:paraId="070306D2" w14:textId="77777777" w:rsidTr="003F3DE8">
        <w:trPr>
          <w:trHeight w:val="304"/>
        </w:trPr>
        <w:tc>
          <w:tcPr>
            <w:tcW w:w="2718" w:type="dxa"/>
          </w:tcPr>
          <w:p w14:paraId="260FE142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LastServiceDate_New</w:t>
            </w:r>
            <w:proofErr w:type="spellEnd"/>
            <w:r w:rsidRPr="009718A9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880" w:type="dxa"/>
          </w:tcPr>
          <w:p w14:paraId="4A41683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Last date of services</w:t>
            </w:r>
          </w:p>
        </w:tc>
        <w:tc>
          <w:tcPr>
            <w:tcW w:w="2616" w:type="dxa"/>
          </w:tcPr>
          <w:p w14:paraId="4A4895AC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proofErr w:type="spellStart"/>
            <w:r w:rsidRPr="009718A9">
              <w:rPr>
                <w:sz w:val="20"/>
                <w:szCs w:val="20"/>
              </w:rPr>
              <w:t>LastServiceDate_New</w:t>
            </w:r>
            <w:proofErr w:type="spellEnd"/>
          </w:p>
        </w:tc>
        <w:tc>
          <w:tcPr>
            <w:tcW w:w="1260" w:type="dxa"/>
          </w:tcPr>
          <w:p w14:paraId="5DA2B316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Date</w:t>
            </w:r>
          </w:p>
        </w:tc>
        <w:tc>
          <w:tcPr>
            <w:tcW w:w="2808" w:type="dxa"/>
          </w:tcPr>
          <w:p w14:paraId="45BD3765" w14:textId="77777777" w:rsidR="00397220" w:rsidRPr="009718A9" w:rsidRDefault="00397220" w:rsidP="0039722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N/A</w:t>
            </w:r>
          </w:p>
        </w:tc>
      </w:tr>
    </w:tbl>
    <w:p w14:paraId="1A2953B3" w14:textId="77777777" w:rsidR="003F3DE8" w:rsidRDefault="00F22B8A" w:rsidP="0014761D">
      <w:pPr>
        <w:rPr>
          <w:i/>
          <w:sz w:val="20"/>
          <w:szCs w:val="20"/>
        </w:rPr>
      </w:pPr>
      <w:r w:rsidRPr="009718A9">
        <w:rPr>
          <w:i/>
          <w:sz w:val="20"/>
          <w:szCs w:val="20"/>
          <w:vertAlign w:val="superscript"/>
        </w:rPr>
        <w:t>*</w:t>
      </w:r>
      <w:r w:rsidRPr="009718A9">
        <w:rPr>
          <w:i/>
          <w:sz w:val="20"/>
          <w:szCs w:val="20"/>
        </w:rPr>
        <w:t>There are three versions of this variable: 1.00 = baseline, 2.00 = 6-month follow-up, 3.00 = 12-month follow-up</w:t>
      </w:r>
    </w:p>
    <w:p w14:paraId="3E7CB05A" w14:textId="5B256C89" w:rsidR="00F22B8A" w:rsidRDefault="00F22B8A" w:rsidP="0014761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880"/>
        <w:gridCol w:w="2616"/>
        <w:gridCol w:w="1260"/>
        <w:gridCol w:w="2808"/>
      </w:tblGrid>
      <w:tr w:rsidR="00304ECC" w:rsidRPr="009718A9" w14:paraId="47A28765" w14:textId="77777777" w:rsidTr="00706260">
        <w:trPr>
          <w:trHeight w:val="350"/>
          <w:tblHeader/>
        </w:trPr>
        <w:tc>
          <w:tcPr>
            <w:tcW w:w="12282" w:type="dxa"/>
            <w:gridSpan w:val="5"/>
          </w:tcPr>
          <w:p w14:paraId="11B77F7D" w14:textId="479C7EF3" w:rsidR="00304ECC" w:rsidRPr="009718A9" w:rsidRDefault="00304ECC" w:rsidP="00706260">
            <w:pPr>
              <w:pStyle w:val="Heading1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22" w:name="_Toc37921373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lastRenderedPageBreak/>
              <w:t>Mental Health Screening Scores &amp; Additional Information from Enrollment &amp; Tracking Forms</w:t>
            </w:r>
            <w:bookmarkEnd w:id="22"/>
          </w:p>
        </w:tc>
      </w:tr>
      <w:tr w:rsidR="00304ECC" w:rsidRPr="009718A9" w14:paraId="20D1A1CB" w14:textId="77777777" w:rsidTr="00706260">
        <w:trPr>
          <w:trHeight w:val="577"/>
          <w:tblHeader/>
        </w:trPr>
        <w:tc>
          <w:tcPr>
            <w:tcW w:w="2718" w:type="dxa"/>
          </w:tcPr>
          <w:p w14:paraId="4131153E" w14:textId="77777777" w:rsidR="00304ECC" w:rsidRPr="009718A9" w:rsidRDefault="00304ECC" w:rsidP="00706260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 xml:space="preserve">Recoded Variable </w:t>
            </w:r>
          </w:p>
        </w:tc>
        <w:tc>
          <w:tcPr>
            <w:tcW w:w="2880" w:type="dxa"/>
          </w:tcPr>
          <w:p w14:paraId="1308C66A" w14:textId="77777777" w:rsidR="00304ECC" w:rsidRPr="009718A9" w:rsidRDefault="00304ECC" w:rsidP="00706260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Description</w:t>
            </w:r>
          </w:p>
        </w:tc>
        <w:tc>
          <w:tcPr>
            <w:tcW w:w="2616" w:type="dxa"/>
          </w:tcPr>
          <w:p w14:paraId="52B090A5" w14:textId="77777777" w:rsidR="00304ECC" w:rsidRPr="009718A9" w:rsidRDefault="00304ECC" w:rsidP="00706260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Source Variable</w:t>
            </w:r>
          </w:p>
        </w:tc>
        <w:tc>
          <w:tcPr>
            <w:tcW w:w="1260" w:type="dxa"/>
          </w:tcPr>
          <w:p w14:paraId="5AA9F65D" w14:textId="77777777" w:rsidR="00304ECC" w:rsidRPr="009718A9" w:rsidRDefault="00304ECC" w:rsidP="00706260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Variable Type</w:t>
            </w:r>
          </w:p>
        </w:tc>
        <w:tc>
          <w:tcPr>
            <w:tcW w:w="2808" w:type="dxa"/>
          </w:tcPr>
          <w:p w14:paraId="455D2141" w14:textId="1BC66B30" w:rsidR="00304ECC" w:rsidRPr="009718A9" w:rsidRDefault="00304ECC" w:rsidP="00706260">
            <w:pPr>
              <w:jc w:val="center"/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Value Descriptions</w:t>
            </w:r>
            <w:r>
              <w:rPr>
                <w:sz w:val="20"/>
                <w:szCs w:val="20"/>
              </w:rPr>
              <w:t>/Expected Range</w:t>
            </w:r>
          </w:p>
        </w:tc>
      </w:tr>
      <w:tr w:rsidR="00304ECC" w:rsidRPr="009718A9" w14:paraId="11C4C45D" w14:textId="77777777" w:rsidTr="00706260">
        <w:trPr>
          <w:trHeight w:val="577"/>
          <w:tblHeader/>
        </w:trPr>
        <w:tc>
          <w:tcPr>
            <w:tcW w:w="2718" w:type="dxa"/>
          </w:tcPr>
          <w:p w14:paraId="006EADFE" w14:textId="765F2790" w:rsidR="00304ECC" w:rsidRPr="009718A9" w:rsidRDefault="00304ECC" w:rsidP="00304E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T_GAD7</w:t>
            </w:r>
          </w:p>
        </w:tc>
        <w:tc>
          <w:tcPr>
            <w:tcW w:w="2880" w:type="dxa"/>
          </w:tcPr>
          <w:p w14:paraId="31159735" w14:textId="0B236EB9" w:rsidR="00304ECC" w:rsidRPr="009718A9" w:rsidRDefault="009E3C95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score from the </w:t>
            </w:r>
            <w:r w:rsidR="00304ECC">
              <w:rPr>
                <w:sz w:val="20"/>
                <w:szCs w:val="20"/>
              </w:rPr>
              <w:t xml:space="preserve">Generalized Anxiety Disorder </w:t>
            </w:r>
            <w:r>
              <w:rPr>
                <w:sz w:val="20"/>
                <w:szCs w:val="20"/>
              </w:rPr>
              <w:t>7-item scale</w:t>
            </w:r>
          </w:p>
        </w:tc>
        <w:tc>
          <w:tcPr>
            <w:tcW w:w="2616" w:type="dxa"/>
          </w:tcPr>
          <w:p w14:paraId="24568CFF" w14:textId="500E3183" w:rsidR="00304ECC" w:rsidRPr="009718A9" w:rsidRDefault="00304ECC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T_GAD7</w:t>
            </w:r>
          </w:p>
        </w:tc>
        <w:tc>
          <w:tcPr>
            <w:tcW w:w="1260" w:type="dxa"/>
          </w:tcPr>
          <w:p w14:paraId="276BCF38" w14:textId="02D6C01C" w:rsidR="00304ECC" w:rsidRPr="009718A9" w:rsidRDefault="00304ECC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DF9587E" w14:textId="288B51C2" w:rsidR="00304ECC" w:rsidRPr="009718A9" w:rsidRDefault="00304ECC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0-21</w:t>
            </w:r>
          </w:p>
        </w:tc>
      </w:tr>
      <w:tr w:rsidR="00304ECC" w:rsidRPr="009718A9" w14:paraId="0BCFD829" w14:textId="77777777" w:rsidTr="00706260">
        <w:trPr>
          <w:trHeight w:val="577"/>
          <w:tblHeader/>
        </w:trPr>
        <w:tc>
          <w:tcPr>
            <w:tcW w:w="2718" w:type="dxa"/>
          </w:tcPr>
          <w:p w14:paraId="194A076F" w14:textId="10F60F1E" w:rsidR="00304ECC" w:rsidRDefault="00304ECC" w:rsidP="00304E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T_GAD7_cat</w:t>
            </w:r>
          </w:p>
        </w:tc>
        <w:tc>
          <w:tcPr>
            <w:tcW w:w="2880" w:type="dxa"/>
          </w:tcPr>
          <w:p w14:paraId="480BF3E8" w14:textId="4AAEBB2E" w:rsidR="00304ECC" w:rsidRDefault="00304ECC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GAD-7 scores categorized by severity</w:t>
            </w:r>
          </w:p>
        </w:tc>
        <w:tc>
          <w:tcPr>
            <w:tcW w:w="2616" w:type="dxa"/>
          </w:tcPr>
          <w:p w14:paraId="0D98E92B" w14:textId="2C4F9FEA" w:rsidR="00304ECC" w:rsidRDefault="00304ECC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T_GAD7</w:t>
            </w:r>
          </w:p>
        </w:tc>
        <w:tc>
          <w:tcPr>
            <w:tcW w:w="1260" w:type="dxa"/>
          </w:tcPr>
          <w:p w14:paraId="3E35E0F3" w14:textId="425E5891" w:rsidR="00304ECC" w:rsidRDefault="00304ECC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38788B77" w14:textId="3004FF67" w:rsidR="00304ECC" w:rsidRDefault="00304ECC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Minimal Anxiety</w:t>
            </w:r>
          </w:p>
          <w:p w14:paraId="038B3771" w14:textId="39ACDC6D" w:rsidR="00304ECC" w:rsidRDefault="00304ECC" w:rsidP="003A3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Mild Anxiety</w:t>
            </w:r>
          </w:p>
          <w:p w14:paraId="0EDA8A0C" w14:textId="44F9D960" w:rsidR="00304ECC" w:rsidRDefault="00304ECC" w:rsidP="006D5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Moderate Anxiety</w:t>
            </w:r>
          </w:p>
          <w:p w14:paraId="3403AB4F" w14:textId="3228FC05" w:rsidR="00304ECC" w:rsidRDefault="00304ECC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Severe Anxiety</w:t>
            </w:r>
          </w:p>
        </w:tc>
      </w:tr>
      <w:tr w:rsidR="009E3C95" w:rsidRPr="009718A9" w14:paraId="5BC0D624" w14:textId="77777777" w:rsidTr="00706260">
        <w:trPr>
          <w:trHeight w:val="577"/>
          <w:tblHeader/>
        </w:trPr>
        <w:tc>
          <w:tcPr>
            <w:tcW w:w="2718" w:type="dxa"/>
          </w:tcPr>
          <w:p w14:paraId="33CDA73F" w14:textId="5A20C7F9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T-PHQ9</w:t>
            </w:r>
          </w:p>
        </w:tc>
        <w:tc>
          <w:tcPr>
            <w:tcW w:w="2880" w:type="dxa"/>
          </w:tcPr>
          <w:p w14:paraId="7395F1D4" w14:textId="6392EFB0" w:rsidR="009E3C95" w:rsidRDefault="009E3C95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score from the Patient Health Questionnaire-9</w:t>
            </w:r>
          </w:p>
        </w:tc>
        <w:tc>
          <w:tcPr>
            <w:tcW w:w="2616" w:type="dxa"/>
          </w:tcPr>
          <w:p w14:paraId="5A6B38F7" w14:textId="3E5EA0D7" w:rsidR="009E3C95" w:rsidRDefault="009E3C95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T-PHQ9</w:t>
            </w:r>
          </w:p>
        </w:tc>
        <w:tc>
          <w:tcPr>
            <w:tcW w:w="1260" w:type="dxa"/>
          </w:tcPr>
          <w:p w14:paraId="5E754BBF" w14:textId="722CFC0F" w:rsidR="009E3C95" w:rsidRDefault="009E3C95" w:rsidP="00D76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4E7CD6E" w14:textId="767154AD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0-27</w:t>
            </w:r>
          </w:p>
        </w:tc>
      </w:tr>
      <w:tr w:rsidR="009E3C95" w:rsidRPr="009718A9" w14:paraId="3DCF3F51" w14:textId="77777777" w:rsidTr="00706260">
        <w:trPr>
          <w:trHeight w:val="577"/>
          <w:tblHeader/>
        </w:trPr>
        <w:tc>
          <w:tcPr>
            <w:tcW w:w="2718" w:type="dxa"/>
          </w:tcPr>
          <w:p w14:paraId="6817DD4D" w14:textId="13D9536C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T_PHQ9_cat</w:t>
            </w:r>
          </w:p>
        </w:tc>
        <w:tc>
          <w:tcPr>
            <w:tcW w:w="2880" w:type="dxa"/>
          </w:tcPr>
          <w:p w14:paraId="7691D1C0" w14:textId="13621DCB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PHQ-9 scores categorized by severity</w:t>
            </w:r>
          </w:p>
        </w:tc>
        <w:tc>
          <w:tcPr>
            <w:tcW w:w="2616" w:type="dxa"/>
          </w:tcPr>
          <w:p w14:paraId="5328997A" w14:textId="361DBA21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T-PHQ9</w:t>
            </w:r>
          </w:p>
        </w:tc>
        <w:tc>
          <w:tcPr>
            <w:tcW w:w="1260" w:type="dxa"/>
          </w:tcPr>
          <w:p w14:paraId="5794B85B" w14:textId="4592731A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E5686BC" w14:textId="77777777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Minimal Depression</w:t>
            </w:r>
          </w:p>
          <w:p w14:paraId="787BAF6A" w14:textId="77777777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Mild Depression</w:t>
            </w:r>
          </w:p>
          <w:p w14:paraId="3C055C89" w14:textId="77777777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Moderate Depression</w:t>
            </w:r>
          </w:p>
          <w:p w14:paraId="34BBC452" w14:textId="77777777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Moderately Severe Depression</w:t>
            </w:r>
          </w:p>
          <w:p w14:paraId="7F716F7E" w14:textId="22673B62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= Severe Depression</w:t>
            </w:r>
          </w:p>
        </w:tc>
      </w:tr>
      <w:tr w:rsidR="009E3C95" w:rsidRPr="009718A9" w14:paraId="54FEA13A" w14:textId="77777777" w:rsidTr="00706260">
        <w:trPr>
          <w:trHeight w:val="577"/>
          <w:tblHeader/>
        </w:trPr>
        <w:tc>
          <w:tcPr>
            <w:tcW w:w="2718" w:type="dxa"/>
          </w:tcPr>
          <w:p w14:paraId="7D52EB7B" w14:textId="31A56EBF" w:rsidR="009E3C95" w:rsidRDefault="009E3C95" w:rsidP="009E3C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T_ModifiedMini</w:t>
            </w:r>
            <w:proofErr w:type="spellEnd"/>
          </w:p>
        </w:tc>
        <w:tc>
          <w:tcPr>
            <w:tcW w:w="2880" w:type="dxa"/>
          </w:tcPr>
          <w:p w14:paraId="7120D5D3" w14:textId="6B3F5EDC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score from the Modified Mini Screen</w:t>
            </w:r>
          </w:p>
        </w:tc>
        <w:tc>
          <w:tcPr>
            <w:tcW w:w="2616" w:type="dxa"/>
          </w:tcPr>
          <w:p w14:paraId="13B80182" w14:textId="63C63115" w:rsidR="009E3C95" w:rsidRDefault="009E3C95" w:rsidP="009E3C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T_ModifiedMini</w:t>
            </w:r>
            <w:proofErr w:type="spellEnd"/>
          </w:p>
        </w:tc>
        <w:tc>
          <w:tcPr>
            <w:tcW w:w="1260" w:type="dxa"/>
          </w:tcPr>
          <w:p w14:paraId="151E8377" w14:textId="4F816192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EA6184A" w14:textId="4AAC8E33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0-22</w:t>
            </w:r>
          </w:p>
        </w:tc>
      </w:tr>
      <w:tr w:rsidR="009E3C95" w:rsidRPr="009718A9" w14:paraId="0E148AE8" w14:textId="77777777" w:rsidTr="00706260">
        <w:trPr>
          <w:trHeight w:val="577"/>
          <w:tblHeader/>
        </w:trPr>
        <w:tc>
          <w:tcPr>
            <w:tcW w:w="2718" w:type="dxa"/>
          </w:tcPr>
          <w:p w14:paraId="01563024" w14:textId="3DC97C6B" w:rsidR="009E3C95" w:rsidRDefault="009E3C95" w:rsidP="009E3C95">
            <w:pPr>
              <w:rPr>
                <w:sz w:val="20"/>
                <w:szCs w:val="20"/>
              </w:rPr>
            </w:pPr>
            <w:bookmarkStart w:id="23" w:name="_Hlk81424896"/>
            <w:commentRangeStart w:id="24"/>
            <w:r>
              <w:rPr>
                <w:sz w:val="20"/>
                <w:szCs w:val="20"/>
              </w:rPr>
              <w:t>T_MM</w:t>
            </w:r>
            <w:commentRangeEnd w:id="24"/>
            <w:r w:rsidR="00F56C9A">
              <w:rPr>
                <w:rStyle w:val="CommentReference"/>
              </w:rPr>
              <w:commentReference w:id="24"/>
            </w:r>
          </w:p>
        </w:tc>
        <w:tc>
          <w:tcPr>
            <w:tcW w:w="2880" w:type="dxa"/>
          </w:tcPr>
          <w:p w14:paraId="62818242" w14:textId="75B6F899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 mini screen scores dichotomized by severity</w:t>
            </w:r>
          </w:p>
        </w:tc>
        <w:tc>
          <w:tcPr>
            <w:tcW w:w="2616" w:type="dxa"/>
          </w:tcPr>
          <w:p w14:paraId="1D6F0C20" w14:textId="076BFCB9" w:rsidR="009E3C95" w:rsidRDefault="009E3C95" w:rsidP="009E3C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T_ModifiedMini</w:t>
            </w:r>
            <w:proofErr w:type="spellEnd"/>
          </w:p>
        </w:tc>
        <w:tc>
          <w:tcPr>
            <w:tcW w:w="1260" w:type="dxa"/>
          </w:tcPr>
          <w:p w14:paraId="4830E704" w14:textId="2A9042D1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B600AF0" w14:textId="77777777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Unlikely presence of a psychiatric disorder</w:t>
            </w:r>
          </w:p>
          <w:p w14:paraId="171B518F" w14:textId="2E90902D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Likely presence of a psychiatric disorder</w:t>
            </w:r>
          </w:p>
        </w:tc>
      </w:tr>
      <w:bookmarkEnd w:id="23"/>
      <w:tr w:rsidR="009E3C95" w:rsidRPr="009718A9" w14:paraId="13328B75" w14:textId="77777777" w:rsidTr="00706260">
        <w:trPr>
          <w:trHeight w:val="577"/>
          <w:tblHeader/>
        </w:trPr>
        <w:tc>
          <w:tcPr>
            <w:tcW w:w="2718" w:type="dxa"/>
          </w:tcPr>
          <w:p w14:paraId="018AA077" w14:textId="1C478E90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T_PCPTSD</w:t>
            </w:r>
          </w:p>
        </w:tc>
        <w:tc>
          <w:tcPr>
            <w:tcW w:w="2880" w:type="dxa"/>
          </w:tcPr>
          <w:p w14:paraId="3E3A97FF" w14:textId="55646711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score from the PC-PTSD screener</w:t>
            </w:r>
          </w:p>
        </w:tc>
        <w:tc>
          <w:tcPr>
            <w:tcW w:w="2616" w:type="dxa"/>
          </w:tcPr>
          <w:p w14:paraId="68E5F644" w14:textId="59955594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T_PCPTSD</w:t>
            </w:r>
          </w:p>
        </w:tc>
        <w:tc>
          <w:tcPr>
            <w:tcW w:w="1260" w:type="dxa"/>
          </w:tcPr>
          <w:p w14:paraId="592571D5" w14:textId="6A4FC04A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C8CDE23" w14:textId="579ACEE7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0-5</w:t>
            </w:r>
          </w:p>
        </w:tc>
      </w:tr>
      <w:tr w:rsidR="009E3C95" w:rsidRPr="009718A9" w14:paraId="52360426" w14:textId="77777777" w:rsidTr="00706260">
        <w:trPr>
          <w:trHeight w:val="577"/>
          <w:tblHeader/>
        </w:trPr>
        <w:tc>
          <w:tcPr>
            <w:tcW w:w="2718" w:type="dxa"/>
          </w:tcPr>
          <w:p w14:paraId="18EAFE9D" w14:textId="6CE5072D" w:rsidR="009E3C95" w:rsidRDefault="009E3C95" w:rsidP="009E3C95">
            <w:pPr>
              <w:rPr>
                <w:sz w:val="20"/>
                <w:szCs w:val="20"/>
              </w:rPr>
            </w:pPr>
            <w:bookmarkStart w:id="25" w:name="_Hlk81424915"/>
            <w:r>
              <w:rPr>
                <w:sz w:val="20"/>
                <w:szCs w:val="20"/>
              </w:rPr>
              <w:t>T_PTSD</w:t>
            </w:r>
          </w:p>
        </w:tc>
        <w:tc>
          <w:tcPr>
            <w:tcW w:w="2880" w:type="dxa"/>
          </w:tcPr>
          <w:p w14:paraId="0A3695B8" w14:textId="295143C8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PC-PTSD scores dichotomized by severity</w:t>
            </w:r>
          </w:p>
        </w:tc>
        <w:tc>
          <w:tcPr>
            <w:tcW w:w="2616" w:type="dxa"/>
          </w:tcPr>
          <w:p w14:paraId="6B1A6EA9" w14:textId="2DA22201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T-PCPTSD</w:t>
            </w:r>
          </w:p>
        </w:tc>
        <w:tc>
          <w:tcPr>
            <w:tcW w:w="1260" w:type="dxa"/>
          </w:tcPr>
          <w:p w14:paraId="701439C9" w14:textId="76ACC5B7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D29F3CA" w14:textId="77777777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No PTSD</w:t>
            </w:r>
          </w:p>
          <w:p w14:paraId="52F9BF8A" w14:textId="2D7A8565" w:rsidR="009E3C95" w:rsidRDefault="009E3C95" w:rsidP="009E3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PTSD</w:t>
            </w:r>
          </w:p>
        </w:tc>
      </w:tr>
      <w:bookmarkEnd w:id="25"/>
      <w:tr w:rsidR="00AF70DD" w:rsidRPr="009718A9" w14:paraId="5FB982F1" w14:textId="77777777" w:rsidTr="00706260">
        <w:trPr>
          <w:trHeight w:val="577"/>
          <w:tblHeader/>
        </w:trPr>
        <w:tc>
          <w:tcPr>
            <w:tcW w:w="2718" w:type="dxa"/>
          </w:tcPr>
          <w:p w14:paraId="6EDF8FEE" w14:textId="7034E874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T_MI</w:t>
            </w:r>
          </w:p>
        </w:tc>
        <w:tc>
          <w:tcPr>
            <w:tcW w:w="2880" w:type="dxa"/>
          </w:tcPr>
          <w:p w14:paraId="11A18BD5" w14:textId="38C6A014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mental illness diagnosis</w:t>
            </w:r>
          </w:p>
        </w:tc>
        <w:tc>
          <w:tcPr>
            <w:tcW w:w="2616" w:type="dxa"/>
          </w:tcPr>
          <w:p w14:paraId="7D7E3348" w14:textId="36F7F582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T_MI</w:t>
            </w:r>
          </w:p>
        </w:tc>
        <w:tc>
          <w:tcPr>
            <w:tcW w:w="1260" w:type="dxa"/>
          </w:tcPr>
          <w:p w14:paraId="6D82473E" w14:textId="2BA4B6DD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9080C9B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9F3F98E" w14:textId="74D88BB8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AF70DD" w:rsidRPr="009718A9" w14:paraId="6D18BD64" w14:textId="77777777" w:rsidTr="00706260">
        <w:trPr>
          <w:trHeight w:val="577"/>
          <w:tblHeader/>
        </w:trPr>
        <w:tc>
          <w:tcPr>
            <w:tcW w:w="2718" w:type="dxa"/>
          </w:tcPr>
          <w:p w14:paraId="5F934477" w14:textId="6926A351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T_SMI</w:t>
            </w:r>
          </w:p>
        </w:tc>
        <w:tc>
          <w:tcPr>
            <w:tcW w:w="2880" w:type="dxa"/>
          </w:tcPr>
          <w:p w14:paraId="2FB68563" w14:textId="0A5457EF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severe mental illness diagnosis</w:t>
            </w:r>
          </w:p>
        </w:tc>
        <w:tc>
          <w:tcPr>
            <w:tcW w:w="2616" w:type="dxa"/>
          </w:tcPr>
          <w:p w14:paraId="0827FFFC" w14:textId="60BE28D0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T_SMI</w:t>
            </w:r>
          </w:p>
        </w:tc>
        <w:tc>
          <w:tcPr>
            <w:tcW w:w="1260" w:type="dxa"/>
          </w:tcPr>
          <w:p w14:paraId="019411EF" w14:textId="327503E3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4E22E0A0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2880B7D2" w14:textId="2B1026B4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AF70DD" w:rsidRPr="009718A9" w14:paraId="38CB37A5" w14:textId="77777777" w:rsidTr="00706260">
        <w:trPr>
          <w:trHeight w:val="577"/>
          <w:tblHeader/>
        </w:trPr>
        <w:tc>
          <w:tcPr>
            <w:tcW w:w="2718" w:type="dxa"/>
          </w:tcPr>
          <w:p w14:paraId="461EFA62" w14:textId="67228317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T_Schiz</w:t>
            </w:r>
            <w:proofErr w:type="spellEnd"/>
          </w:p>
        </w:tc>
        <w:tc>
          <w:tcPr>
            <w:tcW w:w="2880" w:type="dxa"/>
          </w:tcPr>
          <w:p w14:paraId="2D784AF5" w14:textId="320BF481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Schizophrenia diagnosis</w:t>
            </w:r>
          </w:p>
        </w:tc>
        <w:tc>
          <w:tcPr>
            <w:tcW w:w="2616" w:type="dxa"/>
          </w:tcPr>
          <w:p w14:paraId="7AE06C2C" w14:textId="0FAFC8F7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T_Schiz</w:t>
            </w:r>
            <w:proofErr w:type="spellEnd"/>
          </w:p>
        </w:tc>
        <w:tc>
          <w:tcPr>
            <w:tcW w:w="1260" w:type="dxa"/>
          </w:tcPr>
          <w:p w14:paraId="0EA2C5A7" w14:textId="25A9934B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75847E28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15856047" w14:textId="76E8C388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AF70DD" w:rsidRPr="009718A9" w14:paraId="6261A87A" w14:textId="77777777" w:rsidTr="00706260">
        <w:trPr>
          <w:trHeight w:val="577"/>
          <w:tblHeader/>
        </w:trPr>
        <w:tc>
          <w:tcPr>
            <w:tcW w:w="2718" w:type="dxa"/>
          </w:tcPr>
          <w:p w14:paraId="762E279D" w14:textId="57893E8A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T_Bipolar</w:t>
            </w:r>
            <w:proofErr w:type="spellEnd"/>
          </w:p>
        </w:tc>
        <w:tc>
          <w:tcPr>
            <w:tcW w:w="2880" w:type="dxa"/>
          </w:tcPr>
          <w:p w14:paraId="63B29C0F" w14:textId="47311564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Bipolar diagnosis</w:t>
            </w:r>
          </w:p>
        </w:tc>
        <w:tc>
          <w:tcPr>
            <w:tcW w:w="2616" w:type="dxa"/>
          </w:tcPr>
          <w:p w14:paraId="5619C630" w14:textId="410E6E53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T_Bipolar</w:t>
            </w:r>
            <w:proofErr w:type="spellEnd"/>
          </w:p>
        </w:tc>
        <w:tc>
          <w:tcPr>
            <w:tcW w:w="1260" w:type="dxa"/>
          </w:tcPr>
          <w:p w14:paraId="35D4F801" w14:textId="5AA2341D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BB6122E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463B0CAA" w14:textId="32E439CA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AF70DD" w:rsidRPr="009718A9" w14:paraId="41BC9221" w14:textId="77777777" w:rsidTr="00706260">
        <w:trPr>
          <w:trHeight w:val="577"/>
          <w:tblHeader/>
        </w:trPr>
        <w:tc>
          <w:tcPr>
            <w:tcW w:w="2718" w:type="dxa"/>
          </w:tcPr>
          <w:p w14:paraId="38D60938" w14:textId="7A3ECB7C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T_MajDep</w:t>
            </w:r>
            <w:proofErr w:type="spellEnd"/>
          </w:p>
        </w:tc>
        <w:tc>
          <w:tcPr>
            <w:tcW w:w="2880" w:type="dxa"/>
          </w:tcPr>
          <w:p w14:paraId="062C8403" w14:textId="56114989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 Depression diagnosis</w:t>
            </w:r>
          </w:p>
        </w:tc>
        <w:tc>
          <w:tcPr>
            <w:tcW w:w="2616" w:type="dxa"/>
          </w:tcPr>
          <w:p w14:paraId="74D11252" w14:textId="703EDF6A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T_MajDep</w:t>
            </w:r>
            <w:proofErr w:type="spellEnd"/>
          </w:p>
        </w:tc>
        <w:tc>
          <w:tcPr>
            <w:tcW w:w="1260" w:type="dxa"/>
          </w:tcPr>
          <w:p w14:paraId="13B8CC94" w14:textId="7889D45E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AA5201E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338CF5C0" w14:textId="0BCE166A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AF70DD" w:rsidRPr="009718A9" w14:paraId="6A5F1663" w14:textId="77777777" w:rsidTr="00706260">
        <w:trPr>
          <w:trHeight w:val="577"/>
          <w:tblHeader/>
        </w:trPr>
        <w:tc>
          <w:tcPr>
            <w:tcW w:w="2718" w:type="dxa"/>
          </w:tcPr>
          <w:p w14:paraId="41DBED64" w14:textId="5CEAD404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T_Other</w:t>
            </w:r>
            <w:proofErr w:type="spellEnd"/>
          </w:p>
        </w:tc>
        <w:tc>
          <w:tcPr>
            <w:tcW w:w="2880" w:type="dxa"/>
          </w:tcPr>
          <w:p w14:paraId="2D2EE966" w14:textId="37D4878D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mental illness diagnosis</w:t>
            </w:r>
          </w:p>
        </w:tc>
        <w:tc>
          <w:tcPr>
            <w:tcW w:w="2616" w:type="dxa"/>
          </w:tcPr>
          <w:p w14:paraId="7BBCC03F" w14:textId="6F610DDA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T_Other</w:t>
            </w:r>
            <w:proofErr w:type="spellEnd"/>
          </w:p>
        </w:tc>
        <w:tc>
          <w:tcPr>
            <w:tcW w:w="1260" w:type="dxa"/>
          </w:tcPr>
          <w:p w14:paraId="13283B0F" w14:textId="7C3E891E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61F2EFA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96E5FD5" w14:textId="7559CFA9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AF70DD" w:rsidRPr="009718A9" w14:paraId="35366E0E" w14:textId="77777777" w:rsidTr="00706260">
        <w:trPr>
          <w:trHeight w:val="577"/>
          <w:tblHeader/>
        </w:trPr>
        <w:tc>
          <w:tcPr>
            <w:tcW w:w="2718" w:type="dxa"/>
          </w:tcPr>
          <w:p w14:paraId="5885AEE3" w14:textId="0428F12C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T_OtherType</w:t>
            </w:r>
            <w:proofErr w:type="spellEnd"/>
          </w:p>
        </w:tc>
        <w:tc>
          <w:tcPr>
            <w:tcW w:w="2880" w:type="dxa"/>
          </w:tcPr>
          <w:p w14:paraId="1B9319C7" w14:textId="31B8CF8B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mental illness diagnosis specified</w:t>
            </w:r>
          </w:p>
        </w:tc>
        <w:tc>
          <w:tcPr>
            <w:tcW w:w="2616" w:type="dxa"/>
          </w:tcPr>
          <w:p w14:paraId="75509C90" w14:textId="19FEE7EE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T_OtherType</w:t>
            </w:r>
            <w:proofErr w:type="spellEnd"/>
          </w:p>
        </w:tc>
        <w:tc>
          <w:tcPr>
            <w:tcW w:w="1260" w:type="dxa"/>
          </w:tcPr>
          <w:p w14:paraId="30934623" w14:textId="118071FF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808" w:type="dxa"/>
          </w:tcPr>
          <w:p w14:paraId="1CF67014" w14:textId="07A1F0D2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F70DD" w:rsidRPr="009718A9" w14:paraId="228F11F1" w14:textId="77777777" w:rsidTr="00706260">
        <w:trPr>
          <w:trHeight w:val="577"/>
          <w:tblHeader/>
        </w:trPr>
        <w:tc>
          <w:tcPr>
            <w:tcW w:w="2718" w:type="dxa"/>
          </w:tcPr>
          <w:p w14:paraId="359CF73D" w14:textId="65B01328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T_Multiple_SMI</w:t>
            </w:r>
            <w:proofErr w:type="spellEnd"/>
          </w:p>
        </w:tc>
        <w:tc>
          <w:tcPr>
            <w:tcW w:w="2880" w:type="dxa"/>
          </w:tcPr>
          <w:p w14:paraId="61C5A4C4" w14:textId="2EDBBFBF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SMI diagnoses</w:t>
            </w:r>
          </w:p>
        </w:tc>
        <w:tc>
          <w:tcPr>
            <w:tcW w:w="2616" w:type="dxa"/>
          </w:tcPr>
          <w:p w14:paraId="3F57D08A" w14:textId="77777777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T_Schiz</w:t>
            </w:r>
            <w:proofErr w:type="spellEnd"/>
          </w:p>
          <w:p w14:paraId="26E802EB" w14:textId="77777777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T_Bipolar</w:t>
            </w:r>
            <w:proofErr w:type="spellEnd"/>
          </w:p>
          <w:p w14:paraId="2DC4C179" w14:textId="77777777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T_MajDep</w:t>
            </w:r>
            <w:proofErr w:type="spellEnd"/>
          </w:p>
          <w:p w14:paraId="764EE996" w14:textId="703EF919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T_Other</w:t>
            </w:r>
            <w:proofErr w:type="spellEnd"/>
          </w:p>
        </w:tc>
        <w:tc>
          <w:tcPr>
            <w:tcW w:w="1260" w:type="dxa"/>
          </w:tcPr>
          <w:p w14:paraId="4C641F65" w14:textId="6AA07011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CDD0B1F" w14:textId="77777777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Quantifies the number of severe mental illness diagnoses for each client.</w:t>
            </w:r>
          </w:p>
          <w:p w14:paraId="381541EE" w14:textId="6CF2A974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0-4</w:t>
            </w:r>
          </w:p>
        </w:tc>
      </w:tr>
      <w:tr w:rsidR="00AF70DD" w:rsidRPr="009718A9" w14:paraId="34151C83" w14:textId="77777777" w:rsidTr="00706260">
        <w:trPr>
          <w:trHeight w:val="577"/>
          <w:tblHeader/>
        </w:trPr>
        <w:tc>
          <w:tcPr>
            <w:tcW w:w="2718" w:type="dxa"/>
          </w:tcPr>
          <w:p w14:paraId="7F758A33" w14:textId="28F3A508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T_CrimJustice</w:t>
            </w:r>
            <w:proofErr w:type="spellEnd"/>
          </w:p>
        </w:tc>
        <w:tc>
          <w:tcPr>
            <w:tcW w:w="2880" w:type="dxa"/>
          </w:tcPr>
          <w:p w14:paraId="5B43B293" w14:textId="260EFCC6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Involved in the criminal justice system</w:t>
            </w:r>
          </w:p>
        </w:tc>
        <w:tc>
          <w:tcPr>
            <w:tcW w:w="2616" w:type="dxa"/>
          </w:tcPr>
          <w:p w14:paraId="4F26888B" w14:textId="2803FBBE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T_CrimJustice</w:t>
            </w:r>
            <w:proofErr w:type="spellEnd"/>
          </w:p>
        </w:tc>
        <w:tc>
          <w:tcPr>
            <w:tcW w:w="1260" w:type="dxa"/>
          </w:tcPr>
          <w:p w14:paraId="14511FDB" w14:textId="70EF12C9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1EB08CFB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073FC27E" w14:textId="761D2936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AF70DD" w:rsidRPr="009718A9" w14:paraId="06CBD08D" w14:textId="77777777" w:rsidTr="00706260">
        <w:trPr>
          <w:trHeight w:val="577"/>
          <w:tblHeader/>
        </w:trPr>
        <w:tc>
          <w:tcPr>
            <w:tcW w:w="2718" w:type="dxa"/>
          </w:tcPr>
          <w:p w14:paraId="402D2713" w14:textId="540C6080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T_CJType1</w:t>
            </w:r>
          </w:p>
        </w:tc>
        <w:tc>
          <w:tcPr>
            <w:tcW w:w="2880" w:type="dxa"/>
          </w:tcPr>
          <w:p w14:paraId="1F40D62D" w14:textId="79DEFFF0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criminal justice involvement</w:t>
            </w:r>
          </w:p>
        </w:tc>
        <w:tc>
          <w:tcPr>
            <w:tcW w:w="2616" w:type="dxa"/>
          </w:tcPr>
          <w:p w14:paraId="156540C3" w14:textId="7B0D9A89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T_CJType1</w:t>
            </w:r>
          </w:p>
        </w:tc>
        <w:tc>
          <w:tcPr>
            <w:tcW w:w="1260" w:type="dxa"/>
          </w:tcPr>
          <w:p w14:paraId="68722618" w14:textId="57C2E704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6B255B98" w14:textId="77777777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Parolee</w:t>
            </w:r>
          </w:p>
          <w:p w14:paraId="1337B994" w14:textId="77777777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Probation</w:t>
            </w:r>
          </w:p>
          <w:p w14:paraId="7E2C5BD4" w14:textId="5BD710D8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Drug Court</w:t>
            </w:r>
          </w:p>
        </w:tc>
      </w:tr>
      <w:tr w:rsidR="00AF70DD" w:rsidRPr="009718A9" w14:paraId="38601DBC" w14:textId="77777777" w:rsidTr="00706260">
        <w:trPr>
          <w:trHeight w:val="577"/>
          <w:tblHeader/>
        </w:trPr>
        <w:tc>
          <w:tcPr>
            <w:tcW w:w="2718" w:type="dxa"/>
          </w:tcPr>
          <w:p w14:paraId="68BCF6BE" w14:textId="5A617F8D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T_SupportHousing</w:t>
            </w:r>
            <w:proofErr w:type="spellEnd"/>
          </w:p>
        </w:tc>
        <w:tc>
          <w:tcPr>
            <w:tcW w:w="2880" w:type="dxa"/>
          </w:tcPr>
          <w:p w14:paraId="3452D042" w14:textId="69671E49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client living in a supportive housing program?</w:t>
            </w:r>
          </w:p>
        </w:tc>
        <w:tc>
          <w:tcPr>
            <w:tcW w:w="2616" w:type="dxa"/>
          </w:tcPr>
          <w:p w14:paraId="680C49C4" w14:textId="3401BD19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T_SupportHousing</w:t>
            </w:r>
            <w:proofErr w:type="spellEnd"/>
          </w:p>
        </w:tc>
        <w:tc>
          <w:tcPr>
            <w:tcW w:w="1260" w:type="dxa"/>
          </w:tcPr>
          <w:p w14:paraId="3A76E395" w14:textId="64AE2381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795016E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7E059CDF" w14:textId="7A648C35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AF70DD" w:rsidRPr="009718A9" w14:paraId="7BE4E494" w14:textId="77777777" w:rsidTr="00706260">
        <w:trPr>
          <w:trHeight w:val="577"/>
          <w:tblHeader/>
        </w:trPr>
        <w:tc>
          <w:tcPr>
            <w:tcW w:w="2718" w:type="dxa"/>
          </w:tcPr>
          <w:p w14:paraId="4ADB9B7D" w14:textId="17220D36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T_SocialRehabProg</w:t>
            </w:r>
            <w:proofErr w:type="spellEnd"/>
          </w:p>
        </w:tc>
        <w:tc>
          <w:tcPr>
            <w:tcW w:w="2880" w:type="dxa"/>
          </w:tcPr>
          <w:p w14:paraId="65E8DDE1" w14:textId="10618572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client involved in a social rehabilitation program?</w:t>
            </w:r>
          </w:p>
        </w:tc>
        <w:tc>
          <w:tcPr>
            <w:tcW w:w="2616" w:type="dxa"/>
          </w:tcPr>
          <w:p w14:paraId="3194E7EA" w14:textId="08491C11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T_SocialRehabProg</w:t>
            </w:r>
            <w:proofErr w:type="spellEnd"/>
          </w:p>
        </w:tc>
        <w:tc>
          <w:tcPr>
            <w:tcW w:w="1260" w:type="dxa"/>
          </w:tcPr>
          <w:p w14:paraId="3891DA6B" w14:textId="7E63D6BE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7324337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4E750F9D" w14:textId="3E496920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  <w:tr w:rsidR="00AF70DD" w:rsidRPr="009718A9" w14:paraId="74F51B86" w14:textId="77777777" w:rsidTr="00706260">
        <w:trPr>
          <w:trHeight w:val="577"/>
          <w:tblHeader/>
        </w:trPr>
        <w:tc>
          <w:tcPr>
            <w:tcW w:w="2718" w:type="dxa"/>
          </w:tcPr>
          <w:p w14:paraId="7B664B65" w14:textId="7A2DC742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AdditionalComments</w:t>
            </w:r>
            <w:proofErr w:type="spellEnd"/>
          </w:p>
        </w:tc>
        <w:tc>
          <w:tcPr>
            <w:tcW w:w="2880" w:type="dxa"/>
          </w:tcPr>
          <w:p w14:paraId="1E6766EB" w14:textId="49421840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additional comments regarding the </w:t>
            </w:r>
            <w:proofErr w:type="gramStart"/>
            <w:r>
              <w:rPr>
                <w:sz w:val="20"/>
                <w:szCs w:val="20"/>
              </w:rPr>
              <w:t>clients</w:t>
            </w:r>
            <w:proofErr w:type="gramEnd"/>
            <w:r>
              <w:rPr>
                <w:sz w:val="20"/>
                <w:szCs w:val="20"/>
              </w:rPr>
              <w:t xml:space="preserve"> situation</w:t>
            </w:r>
          </w:p>
        </w:tc>
        <w:tc>
          <w:tcPr>
            <w:tcW w:w="2616" w:type="dxa"/>
          </w:tcPr>
          <w:p w14:paraId="7FE3F758" w14:textId="07A93109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AdditionalComments</w:t>
            </w:r>
            <w:proofErr w:type="spellEnd"/>
          </w:p>
        </w:tc>
        <w:tc>
          <w:tcPr>
            <w:tcW w:w="1260" w:type="dxa"/>
          </w:tcPr>
          <w:p w14:paraId="6794F117" w14:textId="2152C9CB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57F1DE97" w14:textId="00142A12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F70DD" w:rsidRPr="009718A9" w14:paraId="2BB354AA" w14:textId="77777777" w:rsidTr="00706260">
        <w:trPr>
          <w:trHeight w:val="577"/>
          <w:tblHeader/>
        </w:trPr>
        <w:tc>
          <w:tcPr>
            <w:tcW w:w="2718" w:type="dxa"/>
          </w:tcPr>
          <w:p w14:paraId="1C0CC1B9" w14:textId="19C3B5A8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EnrollmentForm</w:t>
            </w:r>
            <w:proofErr w:type="spellEnd"/>
          </w:p>
        </w:tc>
        <w:tc>
          <w:tcPr>
            <w:tcW w:w="2880" w:type="dxa"/>
          </w:tcPr>
          <w:p w14:paraId="30708EC7" w14:textId="041CB4D8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an enrollment form been completed for this client?</w:t>
            </w:r>
          </w:p>
        </w:tc>
        <w:tc>
          <w:tcPr>
            <w:tcW w:w="2616" w:type="dxa"/>
          </w:tcPr>
          <w:p w14:paraId="69224773" w14:textId="5C526888" w:rsidR="00AF70DD" w:rsidRDefault="00AF70DD" w:rsidP="00AF70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EnrollmentForm</w:t>
            </w:r>
            <w:proofErr w:type="spellEnd"/>
          </w:p>
        </w:tc>
        <w:tc>
          <w:tcPr>
            <w:tcW w:w="1260" w:type="dxa"/>
          </w:tcPr>
          <w:p w14:paraId="631BFAD7" w14:textId="209EA64B" w:rsidR="00AF70DD" w:rsidRDefault="00AF70DD" w:rsidP="00AF7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2808" w:type="dxa"/>
          </w:tcPr>
          <w:p w14:paraId="015E561B" w14:textId="77777777" w:rsidR="00AF70DD" w:rsidRPr="009718A9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0 = No</w:t>
            </w:r>
          </w:p>
          <w:p w14:paraId="4372F1CE" w14:textId="1B19F62B" w:rsidR="00AF70DD" w:rsidRDefault="00AF70DD" w:rsidP="00AF70DD">
            <w:pPr>
              <w:rPr>
                <w:sz w:val="20"/>
                <w:szCs w:val="20"/>
              </w:rPr>
            </w:pPr>
            <w:r w:rsidRPr="009718A9">
              <w:rPr>
                <w:sz w:val="20"/>
                <w:szCs w:val="20"/>
              </w:rPr>
              <w:t>1 = Yes</w:t>
            </w:r>
          </w:p>
        </w:tc>
      </w:tr>
    </w:tbl>
    <w:p w14:paraId="50863A9F" w14:textId="19F27242" w:rsidR="004018AB" w:rsidRDefault="004018AB" w:rsidP="0014761D">
      <w:pPr>
        <w:rPr>
          <w:sz w:val="20"/>
          <w:szCs w:val="20"/>
        </w:rPr>
      </w:pPr>
    </w:p>
    <w:p w14:paraId="05161DB4" w14:textId="0468E96C" w:rsidR="00304ECC" w:rsidRDefault="00304ECC" w:rsidP="0014761D">
      <w:pPr>
        <w:rPr>
          <w:sz w:val="20"/>
          <w:szCs w:val="20"/>
        </w:rPr>
      </w:pPr>
    </w:p>
    <w:p w14:paraId="47CF7C9F" w14:textId="260E1EFA" w:rsidR="00304ECC" w:rsidRDefault="00304ECC" w:rsidP="0014761D">
      <w:pPr>
        <w:rPr>
          <w:sz w:val="20"/>
          <w:szCs w:val="20"/>
        </w:rPr>
      </w:pPr>
    </w:p>
    <w:p w14:paraId="06C724E8" w14:textId="2E4C2C96" w:rsidR="003A3383" w:rsidRDefault="003A3383" w:rsidP="0014761D">
      <w:pPr>
        <w:rPr>
          <w:sz w:val="20"/>
          <w:szCs w:val="20"/>
        </w:rPr>
      </w:pPr>
    </w:p>
    <w:p w14:paraId="3B573BE0" w14:textId="49DC7705" w:rsidR="003A3383" w:rsidRDefault="003A3383" w:rsidP="0014761D">
      <w:pPr>
        <w:rPr>
          <w:sz w:val="20"/>
          <w:szCs w:val="20"/>
        </w:rPr>
      </w:pPr>
    </w:p>
    <w:p w14:paraId="29CEE8AA" w14:textId="77777777" w:rsidR="003A3383" w:rsidRDefault="003A3383" w:rsidP="0014761D">
      <w:pPr>
        <w:rPr>
          <w:sz w:val="20"/>
          <w:szCs w:val="20"/>
        </w:rPr>
      </w:pPr>
    </w:p>
    <w:p w14:paraId="32AAD8BD" w14:textId="77777777" w:rsidR="004018AB" w:rsidRDefault="004018AB" w:rsidP="0014761D">
      <w:pPr>
        <w:rPr>
          <w:sz w:val="20"/>
          <w:szCs w:val="20"/>
        </w:rPr>
      </w:pPr>
    </w:p>
    <w:p w14:paraId="5F499C68" w14:textId="77777777" w:rsidR="00E3711A" w:rsidRDefault="00E3711A" w:rsidP="0014761D">
      <w:pPr>
        <w:rPr>
          <w:sz w:val="20"/>
          <w:szCs w:val="20"/>
        </w:rPr>
      </w:pPr>
    </w:p>
    <w:p w14:paraId="26022224" w14:textId="77777777" w:rsidR="00E3711A" w:rsidRPr="00E3711A" w:rsidRDefault="00E3711A" w:rsidP="00E3711A">
      <w:pPr>
        <w:pStyle w:val="Heading1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26" w:name="_Toc37921374"/>
      <w:r w:rsidRPr="00E3711A">
        <w:rPr>
          <w:rFonts w:ascii="Times New Roman" w:hAnsi="Times New Roman" w:cs="Times New Roman"/>
          <w:b/>
          <w:color w:val="auto"/>
          <w:sz w:val="20"/>
          <w:szCs w:val="20"/>
        </w:rPr>
        <w:lastRenderedPageBreak/>
        <w:t>Appendix – Diagnosis Categories</w:t>
      </w:r>
      <w:bookmarkEnd w:id="26"/>
    </w:p>
    <w:p w14:paraId="3AE4892F" w14:textId="77777777" w:rsidR="00E3711A" w:rsidRDefault="00E3711A" w:rsidP="0014761D">
      <w:pPr>
        <w:rPr>
          <w:sz w:val="20"/>
          <w:szCs w:val="20"/>
        </w:rPr>
      </w:pPr>
    </w:p>
    <w:p w14:paraId="6C6F9C33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 = F10.10 – Alcohol use disorder, uncomplicated, mild</w:t>
      </w:r>
    </w:p>
    <w:p w14:paraId="10C83F59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 = F10.11 – Alcohol use disorder, mild, in remission</w:t>
      </w:r>
    </w:p>
    <w:p w14:paraId="6D3305AE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 = F10.20 – Alcohol use disorder, uncomplicated, moderate/severe</w:t>
      </w:r>
    </w:p>
    <w:p w14:paraId="596DE7EF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 = F10.21 – Alcohol use disorder, moderate/severe, in remission</w:t>
      </w:r>
    </w:p>
    <w:p w14:paraId="6867A240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 = F10.9 – Alcohol use, unspecified</w:t>
      </w:r>
    </w:p>
    <w:p w14:paraId="6AC856B3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 = F11.10 – Opioid use disorder, uncomplicated, mild</w:t>
      </w:r>
    </w:p>
    <w:p w14:paraId="22B30EFC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7 = F11.11 – Opioid use disorder, mild, in remission</w:t>
      </w:r>
    </w:p>
    <w:p w14:paraId="4A529A0F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8 = F11.20 – Opioid use disorder, uncomplicated, moderate/severe</w:t>
      </w:r>
    </w:p>
    <w:p w14:paraId="5DED1A59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9 = F11.21 – Opioid use disorder, moderate/severe, in remission</w:t>
      </w:r>
    </w:p>
    <w:p w14:paraId="6C18AD8F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10 = F11.9 – Opioid use, unspecified</w:t>
      </w:r>
    </w:p>
    <w:p w14:paraId="09C73001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11 = F12.10 – Cannabis use disorder, uncomplicated, mild</w:t>
      </w:r>
    </w:p>
    <w:p w14:paraId="39893CF4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12 = F12.11 – Cannabis use disorder, mild, in remission</w:t>
      </w:r>
    </w:p>
    <w:p w14:paraId="60F42505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13 = F12.20 – Cannabis use disorder, uncomplicated, moderate/severe</w:t>
      </w:r>
    </w:p>
    <w:p w14:paraId="113D1C7E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14 = F12.21 – Cannabis use disorder, moderate/severe, in remission</w:t>
      </w:r>
    </w:p>
    <w:p w14:paraId="707AC1EC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15 = F12.9 – Cannabis use, unspecified</w:t>
      </w:r>
    </w:p>
    <w:p w14:paraId="306E64C2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16 = F13.10 – Sedative, hypnotic, or anxiolytic use disorder, uncomplicated, mild</w:t>
      </w:r>
    </w:p>
    <w:p w14:paraId="161C4138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17 = F13.11 – Sedative, hypnotic, or anxiolytic use disorder, mild, in remission</w:t>
      </w:r>
    </w:p>
    <w:p w14:paraId="54FEB38B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18 = F13.20 – Sedative, hypnotic, or anxiolytic use disorder, uncomplicated, moderate/severe</w:t>
      </w:r>
    </w:p>
    <w:p w14:paraId="4A3AD029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19 = F13.21 – Sedative, hypnotic, or anxiolytic use disorder, moderate/severe, in remission</w:t>
      </w:r>
    </w:p>
    <w:p w14:paraId="4D50879D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20 = F13.9 – Sedative, hypnotic, or anxiolytic use, unspecified</w:t>
      </w:r>
    </w:p>
    <w:p w14:paraId="256F8042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21 = F14.10 – Cocaine use disorder, uncomplicated, mild</w:t>
      </w:r>
    </w:p>
    <w:p w14:paraId="41981EDF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22 = F14.11 – Cocaine use disorder, mild, in remission</w:t>
      </w:r>
    </w:p>
    <w:p w14:paraId="03E52203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23 = F14.20 – Cocaine use disorder, uncomplicated, moderate/severe</w:t>
      </w:r>
    </w:p>
    <w:p w14:paraId="08568E22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24 = F14.21 – Cocaine use disorder, moderate/severe, in remission</w:t>
      </w:r>
    </w:p>
    <w:p w14:paraId="7B9754F0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25 = F14.9 – Cocaine use, unspecified</w:t>
      </w:r>
    </w:p>
    <w:p w14:paraId="77A269EE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26 = F15.10 – Other stimulant use disorder, uncomplicated, mild</w:t>
      </w:r>
    </w:p>
    <w:p w14:paraId="2CC6BB49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27 = F15.11 – Other stimulant use disorder, mild, in remission</w:t>
      </w:r>
    </w:p>
    <w:p w14:paraId="5F0BA1AE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28 = F15.20 – Other stimulant use disorder, uncomplicated, moderate/severe</w:t>
      </w:r>
    </w:p>
    <w:p w14:paraId="5C4678F6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29 = F15.21 – Other stimulant use disorder, moderate/severe, in remission</w:t>
      </w:r>
    </w:p>
    <w:p w14:paraId="169B4CA9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30 = F15.9 – Other stimulant use, unspecified</w:t>
      </w:r>
    </w:p>
    <w:p w14:paraId="5ED8BA52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31 = F16.10 – Hallucinogen use disorder, uncomplicated, mild</w:t>
      </w:r>
    </w:p>
    <w:p w14:paraId="3B70CE35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32 = F16.11 – Hallucinogen use disorder, mild, in remission</w:t>
      </w:r>
    </w:p>
    <w:p w14:paraId="71A388BD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33 = F16.20 – Hallucinogen use disorder, uncomplicated, moderate/severe</w:t>
      </w:r>
    </w:p>
    <w:p w14:paraId="29C1B16C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34 = F16.21 – Hallucinogen use disorder, moderate/severe, in remission</w:t>
      </w:r>
    </w:p>
    <w:p w14:paraId="06C05255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35 = F16.9 – Hallucinogen use, unspecified</w:t>
      </w:r>
    </w:p>
    <w:p w14:paraId="1B232F0B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36 = F18.10 – Inhalant use disorder, uncomplicated, mild</w:t>
      </w:r>
    </w:p>
    <w:p w14:paraId="2FD07A43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37 = F18.11 – Inhalant use disorder, mild, in remission</w:t>
      </w:r>
    </w:p>
    <w:p w14:paraId="6BEF17D5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38 = F18.20 – Inhalant use disorder, uncomplicated, moderate/severe</w:t>
      </w:r>
    </w:p>
    <w:p w14:paraId="4E7228C2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lastRenderedPageBreak/>
        <w:t>39 = F18.21 – Inhalant use disorder, moderate/severe, in remission</w:t>
      </w:r>
    </w:p>
    <w:p w14:paraId="0C92875A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40 = F18.9 – Inhalant use, unspecified</w:t>
      </w:r>
    </w:p>
    <w:p w14:paraId="6C5F383F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41 = F19.10 – Other psychoactive substance use disorder, uncomplicated, mild</w:t>
      </w:r>
    </w:p>
    <w:p w14:paraId="1BFDBDB4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42 = F19.11 – Other psychoactive substance use disorder, in remission</w:t>
      </w:r>
    </w:p>
    <w:p w14:paraId="70635CC2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43 = F19.20 – Other psychoactive substance use disorder, uncomplicated, moderate/severe</w:t>
      </w:r>
    </w:p>
    <w:p w14:paraId="2EEA6B6C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44 = F19.21 – Other psychoactive substance use disorder, moderate/severe, in remission</w:t>
      </w:r>
    </w:p>
    <w:p w14:paraId="7227EC44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45 = F19.9 – Other psychoactive substance use, unspecified</w:t>
      </w:r>
    </w:p>
    <w:p w14:paraId="009FEB56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46 = F17.20 – Tobacco use disorder, mild/moderate/severe</w:t>
      </w:r>
    </w:p>
    <w:p w14:paraId="1213F4D2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47 = F17.21 – Tobacco use disorder, mild/moderate/severe, in remission</w:t>
      </w:r>
    </w:p>
    <w:p w14:paraId="22A3E712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48 = F20 – Schizophrenia</w:t>
      </w:r>
    </w:p>
    <w:p w14:paraId="04E46729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49 = F21 – Schizotypal disorder</w:t>
      </w:r>
    </w:p>
    <w:p w14:paraId="495641E9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50 = F22 – Delusional disorder</w:t>
      </w:r>
    </w:p>
    <w:p w14:paraId="0D2B57B5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51 = F23 – Brief psychotic disorder</w:t>
      </w:r>
    </w:p>
    <w:p w14:paraId="52D084A2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52 = F24 – Shared psychotic disorder</w:t>
      </w:r>
    </w:p>
    <w:p w14:paraId="247D1870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53 = F25 – Schizoaffective disorders</w:t>
      </w:r>
    </w:p>
    <w:p w14:paraId="6E1F5581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54 = F28 – Other psychotic disorder not due to a substance or known physiological condition</w:t>
      </w:r>
    </w:p>
    <w:p w14:paraId="43202761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55 = F29 – Unspecified psychosis not due to a substance or known physiological condition</w:t>
      </w:r>
    </w:p>
    <w:p w14:paraId="43939545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56 = F30 – Manic episode</w:t>
      </w:r>
    </w:p>
    <w:p w14:paraId="0FD25A87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57 = F31 – Bipolar disorder</w:t>
      </w:r>
    </w:p>
    <w:p w14:paraId="13E79415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58 = F32 – Major depressive disorder, single episode</w:t>
      </w:r>
    </w:p>
    <w:p w14:paraId="3628B575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59 = F33 – Major depressive disorder, recurrent</w:t>
      </w:r>
    </w:p>
    <w:p w14:paraId="52C61C73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60 = F34 – Persistent mood [affective] disorders</w:t>
      </w:r>
    </w:p>
    <w:p w14:paraId="153E448B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61 = F39 – Unspecified mood [affective] disorder</w:t>
      </w:r>
    </w:p>
    <w:p w14:paraId="10D83708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 xml:space="preserve">62 = F40-F48 – Anxiety, dissociative, stress-related, somatoform and other nonpsychotic mental disorders </w:t>
      </w:r>
    </w:p>
    <w:p w14:paraId="51C3D9AA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63 = F50 – Eating disorders</w:t>
      </w:r>
    </w:p>
    <w:p w14:paraId="61822B98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64 = F51 – Sleep disorders not due to a substance or known physiological condition</w:t>
      </w:r>
    </w:p>
    <w:p w14:paraId="59CF4214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65 = F60.2 – Antisocial personality disorder</w:t>
      </w:r>
    </w:p>
    <w:p w14:paraId="7F26EDA0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66 = F60.3 – Borderline personality disorder</w:t>
      </w:r>
    </w:p>
    <w:p w14:paraId="137716B4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67 = F60.0, F60.1, F60.4-F69 – Other personality disorders</w:t>
      </w:r>
    </w:p>
    <w:p w14:paraId="5AAEA95E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68 = F70-F79 – Intellectual disabilities</w:t>
      </w:r>
    </w:p>
    <w:p w14:paraId="79A45AE7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69 = F80-F89 – Pervasive and specific developmental disorders</w:t>
      </w:r>
    </w:p>
    <w:p w14:paraId="3140555E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70 = F90 – Attention-deficit hyperactivity disorders</w:t>
      </w:r>
    </w:p>
    <w:p w14:paraId="0C17BDF6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71 = F91 – Conduct disorders</w:t>
      </w:r>
    </w:p>
    <w:p w14:paraId="05DF2C6F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72 = F93 – Emotional disorders with onset specific to childhood</w:t>
      </w:r>
    </w:p>
    <w:p w14:paraId="5DB85C4A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73 = F94 – Disorders of social functioning with onset specific to childhood or adolescence</w:t>
      </w:r>
    </w:p>
    <w:p w14:paraId="04B9650B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74 = F95 – Tic disorder</w:t>
      </w:r>
    </w:p>
    <w:p w14:paraId="57660886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75 = F98 – Other behavioral and emotional disorders with onset usually occurring in childhood and adolescence</w:t>
      </w:r>
    </w:p>
    <w:p w14:paraId="0061D8FF" w14:textId="77777777" w:rsidR="00E3711A" w:rsidRPr="00E3711A" w:rsidRDefault="00E3711A" w:rsidP="00E3711A">
      <w:pPr>
        <w:rPr>
          <w:sz w:val="20"/>
          <w:szCs w:val="20"/>
        </w:rPr>
      </w:pPr>
      <w:r w:rsidRPr="00E3711A">
        <w:rPr>
          <w:sz w:val="20"/>
          <w:szCs w:val="20"/>
        </w:rPr>
        <w:t>76 = F99 – Unspecified mental disorder</w:t>
      </w:r>
    </w:p>
    <w:p w14:paraId="4023B947" w14:textId="006205C0" w:rsidR="00E3711A" w:rsidRDefault="00E3711A" w:rsidP="00E3711A">
      <w:pPr>
        <w:rPr>
          <w:sz w:val="20"/>
          <w:szCs w:val="20"/>
        </w:rPr>
      </w:pPr>
    </w:p>
    <w:sectPr w:rsidR="00E3711A" w:rsidSect="0066531F">
      <w:footerReference w:type="default" r:id="rId10"/>
      <w:pgSz w:w="15840" w:h="12240" w:orient="landscape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Jacob Tempchin" w:date="2021-09-14T14:47:00Z" w:initials="JT">
    <w:p w14:paraId="2C30432A" w14:textId="77DB1C6A" w:rsidR="00CD1908" w:rsidRDefault="00CD1908">
      <w:pPr>
        <w:pStyle w:val="CommentText"/>
      </w:pPr>
      <w:r>
        <w:rPr>
          <w:rStyle w:val="CommentReference"/>
        </w:rPr>
        <w:annotationRef/>
      </w:r>
      <w:r>
        <w:t>699 = Discharge</w:t>
      </w:r>
    </w:p>
  </w:comment>
  <w:comment w:id="18" w:author="Jacob Tempchin" w:date="2021-09-01T21:49:00Z" w:initials="JT">
    <w:p w14:paraId="080455F0" w14:textId="3BE366BE" w:rsidR="00CD1908" w:rsidRDefault="00CD1908">
      <w:pPr>
        <w:pStyle w:val="CommentText"/>
      </w:pPr>
      <w:r>
        <w:rPr>
          <w:rStyle w:val="CommentReference"/>
        </w:rPr>
        <w:annotationRef/>
      </w:r>
      <w:r>
        <w:t xml:space="preserve">Variable is </w:t>
      </w:r>
      <w:proofErr w:type="spellStart"/>
      <w:r>
        <w:t>TotChol</w:t>
      </w:r>
      <w:proofErr w:type="spellEnd"/>
      <w:r>
        <w:t xml:space="preserve"> in SPSS</w:t>
      </w:r>
    </w:p>
  </w:comment>
  <w:comment w:id="24" w:author="Jacob Tempchin" w:date="2021-09-01T21:40:00Z" w:initials="JT">
    <w:p w14:paraId="41A400F4" w14:textId="246FCB07" w:rsidR="00CD1908" w:rsidRDefault="00CD1908">
      <w:pPr>
        <w:pStyle w:val="CommentText"/>
      </w:pPr>
      <w:r>
        <w:rPr>
          <w:rStyle w:val="CommentReference"/>
        </w:rPr>
        <w:annotationRef/>
      </w:r>
      <w:r>
        <w:t xml:space="preserve">I believe this is marked as </w:t>
      </w:r>
      <w:proofErr w:type="spellStart"/>
      <w:r>
        <w:t>T_MMS_Bi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30432A" w15:done="0"/>
  <w15:commentEx w15:paraId="080455F0" w15:done="0"/>
  <w15:commentEx w15:paraId="41A400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30432A" w16cid:durableId="24EB3475"/>
  <w16cid:commentId w16cid:paraId="080455F0" w16cid:durableId="24DA73FB"/>
  <w16cid:commentId w16cid:paraId="41A400F4" w16cid:durableId="24DA71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FC4D3" w14:textId="77777777" w:rsidR="00CD1908" w:rsidRDefault="00CD1908" w:rsidP="008A3304">
      <w:r>
        <w:separator/>
      </w:r>
    </w:p>
  </w:endnote>
  <w:endnote w:type="continuationSeparator" w:id="0">
    <w:p w14:paraId="29ED6004" w14:textId="77777777" w:rsidR="00CD1908" w:rsidRDefault="00CD1908" w:rsidP="008A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271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87E8F" w14:textId="6B5E272E" w:rsidR="00CD1908" w:rsidRDefault="00CD19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7DC1D60" w14:textId="77777777" w:rsidR="00CD1908" w:rsidRDefault="00CD1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5C4C8" w14:textId="77777777" w:rsidR="00CD1908" w:rsidRDefault="00CD1908" w:rsidP="008A3304">
      <w:r>
        <w:separator/>
      </w:r>
    </w:p>
  </w:footnote>
  <w:footnote w:type="continuationSeparator" w:id="0">
    <w:p w14:paraId="7CD6E8C4" w14:textId="77777777" w:rsidR="00CD1908" w:rsidRDefault="00CD1908" w:rsidP="008A330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cob Tempchin">
    <w15:presenceInfo w15:providerId="AD" w15:userId="S-1-5-21-4233202605-1657149994-2085404301-118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2B8"/>
    <w:rsid w:val="00010768"/>
    <w:rsid w:val="000161FA"/>
    <w:rsid w:val="000451BE"/>
    <w:rsid w:val="000468C6"/>
    <w:rsid w:val="0007134F"/>
    <w:rsid w:val="000869D8"/>
    <w:rsid w:val="00095552"/>
    <w:rsid w:val="000A58AD"/>
    <w:rsid w:val="000B2C19"/>
    <w:rsid w:val="000B72B8"/>
    <w:rsid w:val="000C1FE8"/>
    <w:rsid w:val="000C623A"/>
    <w:rsid w:val="000E40F2"/>
    <w:rsid w:val="001010F9"/>
    <w:rsid w:val="001034F2"/>
    <w:rsid w:val="00110241"/>
    <w:rsid w:val="001113CA"/>
    <w:rsid w:val="00132064"/>
    <w:rsid w:val="0014761D"/>
    <w:rsid w:val="00147B4B"/>
    <w:rsid w:val="001841A3"/>
    <w:rsid w:val="00194078"/>
    <w:rsid w:val="001A1C73"/>
    <w:rsid w:val="001A36C1"/>
    <w:rsid w:val="001A4DE7"/>
    <w:rsid w:val="001B476B"/>
    <w:rsid w:val="001C5C40"/>
    <w:rsid w:val="001C795E"/>
    <w:rsid w:val="001D78A3"/>
    <w:rsid w:val="001E61DC"/>
    <w:rsid w:val="001F2C02"/>
    <w:rsid w:val="00226E4D"/>
    <w:rsid w:val="00232FC3"/>
    <w:rsid w:val="00236094"/>
    <w:rsid w:val="00244BBA"/>
    <w:rsid w:val="00245A9F"/>
    <w:rsid w:val="00266362"/>
    <w:rsid w:val="0026725A"/>
    <w:rsid w:val="00271344"/>
    <w:rsid w:val="002723F1"/>
    <w:rsid w:val="0028108C"/>
    <w:rsid w:val="002823C0"/>
    <w:rsid w:val="0028411D"/>
    <w:rsid w:val="002935CB"/>
    <w:rsid w:val="002B261B"/>
    <w:rsid w:val="002B6267"/>
    <w:rsid w:val="002D5C2F"/>
    <w:rsid w:val="002E133B"/>
    <w:rsid w:val="002E37C1"/>
    <w:rsid w:val="002F119D"/>
    <w:rsid w:val="002F71AE"/>
    <w:rsid w:val="0030125E"/>
    <w:rsid w:val="00304631"/>
    <w:rsid w:val="00304ECC"/>
    <w:rsid w:val="00321A9C"/>
    <w:rsid w:val="00346050"/>
    <w:rsid w:val="00354913"/>
    <w:rsid w:val="0035757A"/>
    <w:rsid w:val="00367EA0"/>
    <w:rsid w:val="00373421"/>
    <w:rsid w:val="00391E66"/>
    <w:rsid w:val="00397220"/>
    <w:rsid w:val="003A0FC8"/>
    <w:rsid w:val="003A3383"/>
    <w:rsid w:val="003A4F67"/>
    <w:rsid w:val="003C40A5"/>
    <w:rsid w:val="003C7281"/>
    <w:rsid w:val="003D1A47"/>
    <w:rsid w:val="003D1C3E"/>
    <w:rsid w:val="003D2CD1"/>
    <w:rsid w:val="003E1FDE"/>
    <w:rsid w:val="003E5AE6"/>
    <w:rsid w:val="003F04B5"/>
    <w:rsid w:val="003F3DE8"/>
    <w:rsid w:val="004018AB"/>
    <w:rsid w:val="0040301A"/>
    <w:rsid w:val="00404728"/>
    <w:rsid w:val="00421689"/>
    <w:rsid w:val="00433983"/>
    <w:rsid w:val="00435922"/>
    <w:rsid w:val="00453444"/>
    <w:rsid w:val="004616CD"/>
    <w:rsid w:val="00461BBB"/>
    <w:rsid w:val="004647F5"/>
    <w:rsid w:val="00481702"/>
    <w:rsid w:val="004B5C9F"/>
    <w:rsid w:val="004B5FAF"/>
    <w:rsid w:val="004C0CA1"/>
    <w:rsid w:val="0050129B"/>
    <w:rsid w:val="00513AB0"/>
    <w:rsid w:val="00530B83"/>
    <w:rsid w:val="005343F0"/>
    <w:rsid w:val="005411A9"/>
    <w:rsid w:val="0054128B"/>
    <w:rsid w:val="0056290A"/>
    <w:rsid w:val="0056556A"/>
    <w:rsid w:val="00566C14"/>
    <w:rsid w:val="005A3FDB"/>
    <w:rsid w:val="005A4C04"/>
    <w:rsid w:val="005C2BAC"/>
    <w:rsid w:val="005D750E"/>
    <w:rsid w:val="005E3AAA"/>
    <w:rsid w:val="005F11AA"/>
    <w:rsid w:val="005F31ED"/>
    <w:rsid w:val="005F38F2"/>
    <w:rsid w:val="005F41B1"/>
    <w:rsid w:val="00600EEE"/>
    <w:rsid w:val="00604F39"/>
    <w:rsid w:val="00612852"/>
    <w:rsid w:val="0062718E"/>
    <w:rsid w:val="00630E8D"/>
    <w:rsid w:val="00642423"/>
    <w:rsid w:val="006466B6"/>
    <w:rsid w:val="00647712"/>
    <w:rsid w:val="00652BF6"/>
    <w:rsid w:val="00660CC3"/>
    <w:rsid w:val="0066531F"/>
    <w:rsid w:val="00666593"/>
    <w:rsid w:val="00674DD1"/>
    <w:rsid w:val="00674ED4"/>
    <w:rsid w:val="00681694"/>
    <w:rsid w:val="006A1079"/>
    <w:rsid w:val="006A2555"/>
    <w:rsid w:val="006A5B91"/>
    <w:rsid w:val="006B4E4F"/>
    <w:rsid w:val="006C043E"/>
    <w:rsid w:val="006D5584"/>
    <w:rsid w:val="006E2AB0"/>
    <w:rsid w:val="006E660B"/>
    <w:rsid w:val="006E6CA3"/>
    <w:rsid w:val="006F0835"/>
    <w:rsid w:val="00706260"/>
    <w:rsid w:val="00712CBD"/>
    <w:rsid w:val="00735159"/>
    <w:rsid w:val="007452B1"/>
    <w:rsid w:val="00753A3D"/>
    <w:rsid w:val="00763070"/>
    <w:rsid w:val="007A5B6A"/>
    <w:rsid w:val="007B0A8D"/>
    <w:rsid w:val="007B39D3"/>
    <w:rsid w:val="007C1151"/>
    <w:rsid w:val="007F3BED"/>
    <w:rsid w:val="007F505C"/>
    <w:rsid w:val="007F7F8B"/>
    <w:rsid w:val="008201DC"/>
    <w:rsid w:val="00854383"/>
    <w:rsid w:val="00877F58"/>
    <w:rsid w:val="00880B60"/>
    <w:rsid w:val="00882432"/>
    <w:rsid w:val="00882F40"/>
    <w:rsid w:val="008945E5"/>
    <w:rsid w:val="008A3304"/>
    <w:rsid w:val="008B30AE"/>
    <w:rsid w:val="008B5ECA"/>
    <w:rsid w:val="008D7A2F"/>
    <w:rsid w:val="008E3C3E"/>
    <w:rsid w:val="008E6A01"/>
    <w:rsid w:val="00924F4B"/>
    <w:rsid w:val="00947C8C"/>
    <w:rsid w:val="009503E5"/>
    <w:rsid w:val="0095693D"/>
    <w:rsid w:val="00956EA2"/>
    <w:rsid w:val="009718A9"/>
    <w:rsid w:val="00976912"/>
    <w:rsid w:val="009776C8"/>
    <w:rsid w:val="00977CB6"/>
    <w:rsid w:val="0098648B"/>
    <w:rsid w:val="009906BD"/>
    <w:rsid w:val="009A70F6"/>
    <w:rsid w:val="009B03D3"/>
    <w:rsid w:val="009B184E"/>
    <w:rsid w:val="009B501D"/>
    <w:rsid w:val="009C24A7"/>
    <w:rsid w:val="009C355A"/>
    <w:rsid w:val="009E07B0"/>
    <w:rsid w:val="009E3C95"/>
    <w:rsid w:val="009E3DA6"/>
    <w:rsid w:val="009F7FF7"/>
    <w:rsid w:val="00A013E9"/>
    <w:rsid w:val="00A05652"/>
    <w:rsid w:val="00A128F7"/>
    <w:rsid w:val="00A275F5"/>
    <w:rsid w:val="00A3229C"/>
    <w:rsid w:val="00A346F6"/>
    <w:rsid w:val="00A455B5"/>
    <w:rsid w:val="00A60D39"/>
    <w:rsid w:val="00A7571B"/>
    <w:rsid w:val="00A9243D"/>
    <w:rsid w:val="00A926A8"/>
    <w:rsid w:val="00A93556"/>
    <w:rsid w:val="00AA1064"/>
    <w:rsid w:val="00AA4F4B"/>
    <w:rsid w:val="00AA5F2A"/>
    <w:rsid w:val="00AA77C0"/>
    <w:rsid w:val="00AB4E25"/>
    <w:rsid w:val="00AC1AC8"/>
    <w:rsid w:val="00AD66C1"/>
    <w:rsid w:val="00AE10DF"/>
    <w:rsid w:val="00AF2177"/>
    <w:rsid w:val="00AF2623"/>
    <w:rsid w:val="00AF4BE7"/>
    <w:rsid w:val="00AF5193"/>
    <w:rsid w:val="00AF70DD"/>
    <w:rsid w:val="00B03298"/>
    <w:rsid w:val="00B26F14"/>
    <w:rsid w:val="00B33A28"/>
    <w:rsid w:val="00B4241E"/>
    <w:rsid w:val="00B4282B"/>
    <w:rsid w:val="00B43C91"/>
    <w:rsid w:val="00B5247F"/>
    <w:rsid w:val="00B61688"/>
    <w:rsid w:val="00B62417"/>
    <w:rsid w:val="00B710BC"/>
    <w:rsid w:val="00B82B15"/>
    <w:rsid w:val="00BC7D47"/>
    <w:rsid w:val="00BE00A1"/>
    <w:rsid w:val="00BE050A"/>
    <w:rsid w:val="00BF249D"/>
    <w:rsid w:val="00BF409C"/>
    <w:rsid w:val="00BF77FE"/>
    <w:rsid w:val="00C07F99"/>
    <w:rsid w:val="00C11529"/>
    <w:rsid w:val="00C1293A"/>
    <w:rsid w:val="00C2578A"/>
    <w:rsid w:val="00C31517"/>
    <w:rsid w:val="00C35B8B"/>
    <w:rsid w:val="00C37F51"/>
    <w:rsid w:val="00C47E06"/>
    <w:rsid w:val="00C54609"/>
    <w:rsid w:val="00C65FED"/>
    <w:rsid w:val="00C8275C"/>
    <w:rsid w:val="00C93AE2"/>
    <w:rsid w:val="00C96C32"/>
    <w:rsid w:val="00C97ED5"/>
    <w:rsid w:val="00CA08C5"/>
    <w:rsid w:val="00CA62B2"/>
    <w:rsid w:val="00CB7233"/>
    <w:rsid w:val="00CB7734"/>
    <w:rsid w:val="00CC2EB5"/>
    <w:rsid w:val="00CD1908"/>
    <w:rsid w:val="00CD63AC"/>
    <w:rsid w:val="00CD6B60"/>
    <w:rsid w:val="00CE20A0"/>
    <w:rsid w:val="00CF0236"/>
    <w:rsid w:val="00CF3B3A"/>
    <w:rsid w:val="00D1447A"/>
    <w:rsid w:val="00D22343"/>
    <w:rsid w:val="00D24607"/>
    <w:rsid w:val="00D24D5D"/>
    <w:rsid w:val="00D254C3"/>
    <w:rsid w:val="00D31953"/>
    <w:rsid w:val="00D506FA"/>
    <w:rsid w:val="00D73DBA"/>
    <w:rsid w:val="00D76E02"/>
    <w:rsid w:val="00D81C0C"/>
    <w:rsid w:val="00D96995"/>
    <w:rsid w:val="00D97EB6"/>
    <w:rsid w:val="00DC58DD"/>
    <w:rsid w:val="00DD2E1E"/>
    <w:rsid w:val="00DF4D9A"/>
    <w:rsid w:val="00E139E9"/>
    <w:rsid w:val="00E25A32"/>
    <w:rsid w:val="00E264C1"/>
    <w:rsid w:val="00E3711A"/>
    <w:rsid w:val="00E42BC6"/>
    <w:rsid w:val="00E5584F"/>
    <w:rsid w:val="00E561EB"/>
    <w:rsid w:val="00E674DD"/>
    <w:rsid w:val="00E70DA4"/>
    <w:rsid w:val="00E772DB"/>
    <w:rsid w:val="00E82EC0"/>
    <w:rsid w:val="00E8359B"/>
    <w:rsid w:val="00EA3944"/>
    <w:rsid w:val="00EB0944"/>
    <w:rsid w:val="00EC1836"/>
    <w:rsid w:val="00ED143F"/>
    <w:rsid w:val="00ED3119"/>
    <w:rsid w:val="00ED74EF"/>
    <w:rsid w:val="00EE2C42"/>
    <w:rsid w:val="00EE5653"/>
    <w:rsid w:val="00EE70D3"/>
    <w:rsid w:val="00EF4726"/>
    <w:rsid w:val="00F050D2"/>
    <w:rsid w:val="00F130B7"/>
    <w:rsid w:val="00F179D2"/>
    <w:rsid w:val="00F22B8A"/>
    <w:rsid w:val="00F33492"/>
    <w:rsid w:val="00F51AFE"/>
    <w:rsid w:val="00F56C9A"/>
    <w:rsid w:val="00F66DDE"/>
    <w:rsid w:val="00F875AB"/>
    <w:rsid w:val="00F91E5E"/>
    <w:rsid w:val="00F9648D"/>
    <w:rsid w:val="00FD1E78"/>
    <w:rsid w:val="00FD4DA2"/>
    <w:rsid w:val="00FE3AFF"/>
    <w:rsid w:val="00F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FC7F"/>
  <w15:chartTrackingRefBased/>
  <w15:docId w15:val="{2682B249-9ACD-4F82-9DCE-79F50569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30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61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712"/>
  </w:style>
  <w:style w:type="paragraph" w:styleId="Footer">
    <w:name w:val="footer"/>
    <w:basedOn w:val="Normal"/>
    <w:link w:val="FooterChar"/>
    <w:uiPriority w:val="99"/>
    <w:unhideWhenUsed/>
    <w:rsid w:val="00647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712"/>
  </w:style>
  <w:style w:type="character" w:customStyle="1" w:styleId="Heading1Char">
    <w:name w:val="Heading 1 Char"/>
    <w:basedOn w:val="DefaultParagraphFont"/>
    <w:link w:val="Heading1"/>
    <w:uiPriority w:val="9"/>
    <w:rsid w:val="001476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B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428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2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28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B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4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B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BE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BE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B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E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D5584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5FABE-2FF3-4F7B-BF46-B0F87C9F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30</Pages>
  <Words>5803</Words>
  <Characters>33078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Kwan</dc:creator>
  <cp:keywords/>
  <dc:description/>
  <cp:lastModifiedBy>Jacob Tempchin</cp:lastModifiedBy>
  <cp:revision>4</cp:revision>
  <dcterms:created xsi:type="dcterms:W3CDTF">2021-09-02T02:16:00Z</dcterms:created>
  <dcterms:modified xsi:type="dcterms:W3CDTF">2021-09-24T19:54:00Z</dcterms:modified>
</cp:coreProperties>
</file>